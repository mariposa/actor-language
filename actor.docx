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3A98" w:rsidRPr="00D744B8" w:rsidRDefault="00603A98" w:rsidP="00603A98">
      <w:pPr>
        <w:pStyle w:val="1LTTitel"/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</w:pP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А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КТОРНОЕ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РАСШИРЕНИЕ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ЯЗЫКА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J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AVA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</w:t>
      </w:r>
      <w:r w:rsidR="00D744B8" w:rsidRP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В </w:t>
      </w:r>
      <w:r w:rsidR="00D744B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>СРЕДЕ</w:t>
      </w:r>
      <w:r w:rsidRPr="00603A98"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  <w:t xml:space="preserve"> MPS</w:t>
      </w:r>
    </w:p>
    <w:tbl>
      <w:tblPr>
        <w:tblpPr w:leftFromText="180" w:rightFromText="180" w:vertAnchor="text" w:tblpX="79" w:tblpY="196"/>
        <w:tblW w:w="0" w:type="auto"/>
        <w:tblLook w:val="0000"/>
      </w:tblPr>
      <w:tblGrid>
        <w:gridCol w:w="4590"/>
        <w:gridCol w:w="4590"/>
      </w:tblGrid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603A98" w:rsidRPr="005A152A" w:rsidRDefault="00603A9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Ж</w:t>
            </w:r>
            <w:r w:rsidR="00D744B8"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УКОВА АННА РУСЛАНОВНА</w:t>
            </w:r>
          </w:p>
        </w:tc>
        <w:tc>
          <w:tcPr>
            <w:tcW w:w="4590" w:type="dxa"/>
            <w:vAlign w:val="center"/>
          </w:tcPr>
          <w:p w:rsidR="00603A98" w:rsidRPr="005A152A" w:rsidRDefault="00D744B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МАЗИН МАКСИМ АЛЕКСАНДРОВИЧ</w:t>
            </w:r>
          </w:p>
        </w:tc>
      </w:tr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603A98" w:rsidRPr="005A152A" w:rsidRDefault="00603A9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Санкт-Петербургский государственный университет</w:t>
            </w:r>
          </w:p>
        </w:tc>
        <w:tc>
          <w:tcPr>
            <w:tcW w:w="4590" w:type="dxa"/>
            <w:vAlign w:val="center"/>
          </w:tcPr>
          <w:p w:rsidR="00603A98" w:rsidRPr="005A152A" w:rsidRDefault="00603A98" w:rsidP="00D744B8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Санкт-Петербургский государственный университет информационных технологий, механики и оптики</w:t>
            </w:r>
          </w:p>
        </w:tc>
      </w:tr>
      <w:tr w:rsidR="00554398" w:rsidRPr="005A152A" w:rsidTr="005A152A">
        <w:trPr>
          <w:cantSplit/>
          <w:trHeight w:val="284"/>
        </w:trPr>
        <w:tc>
          <w:tcPr>
            <w:tcW w:w="4590" w:type="dxa"/>
            <w:vAlign w:val="center"/>
          </w:tcPr>
          <w:p w:rsidR="00D744B8" w:rsidRPr="005A152A" w:rsidRDefault="009A5C56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anna.zhukova@math.spbu.ru</w:t>
            </w:r>
          </w:p>
        </w:tc>
        <w:tc>
          <w:tcPr>
            <w:tcW w:w="4590" w:type="dxa"/>
            <w:vAlign w:val="center"/>
          </w:tcPr>
          <w:p w:rsidR="00603A98" w:rsidRPr="00935633" w:rsidRDefault="00935633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val="en-US" w:eastAsia="ar-SA"/>
              </w:rPr>
              <w:t>mazine@rain.ifmo.ru</w:t>
            </w:r>
          </w:p>
        </w:tc>
      </w:tr>
      <w:tr w:rsidR="00D744B8" w:rsidRPr="005A152A" w:rsidTr="005A152A">
        <w:trPr>
          <w:trHeight w:val="284"/>
        </w:trPr>
        <w:tc>
          <w:tcPr>
            <w:tcW w:w="9180" w:type="dxa"/>
            <w:gridSpan w:val="2"/>
            <w:vAlign w:val="center"/>
          </w:tcPr>
          <w:p w:rsidR="00D744B8" w:rsidRPr="005A152A" w:rsidRDefault="00D744B8" w:rsidP="005A152A">
            <w:pPr>
              <w:pStyle w:val="1LTTitel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</w:pPr>
            <w:r w:rsidRPr="005A152A">
              <w:rPr>
                <w:rFonts w:ascii="Times New Roman" w:eastAsia="Times New Roman" w:hAnsi="Times New Roman" w:cs="Times New Roman"/>
                <w:bCs/>
                <w:color w:val="auto"/>
                <w:kern w:val="0"/>
                <w:sz w:val="24"/>
                <w:szCs w:val="24"/>
                <w:lang w:eastAsia="ar-SA"/>
              </w:rPr>
              <w:t>ООО "ИнтеллиДжей Лабс"</w:t>
            </w:r>
          </w:p>
        </w:tc>
      </w:tr>
    </w:tbl>
    <w:p w:rsidR="00603A98" w:rsidRDefault="00603A98" w:rsidP="00603A98">
      <w:pPr>
        <w:pStyle w:val="1LTTitel"/>
        <w:rPr>
          <w:rFonts w:ascii="Times New Roman" w:eastAsia="Times New Roman" w:hAnsi="Times New Roman" w:cs="Times New Roman"/>
          <w:bCs/>
          <w:color w:val="auto"/>
          <w:kern w:val="0"/>
          <w:sz w:val="32"/>
          <w:szCs w:val="32"/>
          <w:lang w:eastAsia="ar-SA"/>
        </w:rPr>
      </w:pPr>
    </w:p>
    <w:p w:rsidR="00D744B8" w:rsidRDefault="00D744B8" w:rsidP="00BB3B7C">
      <w:pPr>
        <w:spacing w:after="240"/>
        <w:ind w:firstLine="567"/>
        <w:jc w:val="both"/>
        <w:textAlignment w:val="center"/>
        <w:rPr>
          <w:bCs/>
        </w:rPr>
      </w:pPr>
      <w:r w:rsidRPr="00D744B8">
        <w:rPr>
          <w:b/>
          <w:bCs/>
          <w:u w:val="single"/>
        </w:rPr>
        <w:t>Ключевые слова</w:t>
      </w:r>
      <w:r w:rsidRPr="00D744B8">
        <w:rPr>
          <w:b/>
          <w:bCs/>
        </w:rPr>
        <w:t>:</w:t>
      </w:r>
      <w:r>
        <w:rPr>
          <w:bCs/>
        </w:rPr>
        <w:t xml:space="preserve"> акторная модель, проблемно-ориентированное расширение</w:t>
      </w:r>
      <w:r w:rsidR="00A12A8E">
        <w:rPr>
          <w:bCs/>
        </w:rPr>
        <w:t xml:space="preserve">, </w:t>
      </w:r>
      <w:r w:rsidR="00B54EF8">
        <w:rPr>
          <w:bCs/>
        </w:rPr>
        <w:t xml:space="preserve">параллельное программирование, </w:t>
      </w:r>
      <w:r w:rsidR="00A12A8E">
        <w:rPr>
          <w:bCs/>
        </w:rPr>
        <w:t>языково-ориентированное программирование</w:t>
      </w:r>
    </w:p>
    <w:p w:rsidR="009A5C56" w:rsidRPr="000A49C4" w:rsidRDefault="00662DD9" w:rsidP="000A49C4">
      <w:pPr>
        <w:spacing w:after="240"/>
        <w:ind w:firstLine="567"/>
        <w:jc w:val="both"/>
        <w:textAlignment w:val="center"/>
        <w:rPr>
          <w:bCs/>
        </w:rPr>
      </w:pPr>
      <w:r w:rsidRPr="00D744B8">
        <w:rPr>
          <w:b/>
          <w:bCs/>
        </w:rPr>
        <w:t>Аннотация</w:t>
      </w:r>
      <w:r w:rsidR="009A5C56" w:rsidRPr="00F95C8D">
        <w:rPr>
          <w:bCs/>
        </w:rPr>
        <w:t xml:space="preserve"> </w:t>
      </w:r>
      <w:r w:rsidR="00F95C8D" w:rsidRPr="00F95C8D">
        <w:rPr>
          <w:bCs/>
        </w:rPr>
        <w:t xml:space="preserve">Описанное в работе </w:t>
      </w:r>
      <w:r w:rsidR="00F95C8D">
        <w:rPr>
          <w:bCs/>
        </w:rPr>
        <w:t>а</w:t>
      </w:r>
      <w:r w:rsidR="00F95C8D" w:rsidRPr="002F1CDE">
        <w:rPr>
          <w:bCs/>
        </w:rPr>
        <w:t xml:space="preserve">кторное </w:t>
      </w:r>
      <w:r w:rsidR="002F1CDE" w:rsidRPr="002F1CDE">
        <w:rPr>
          <w:bCs/>
        </w:rPr>
        <w:t xml:space="preserve">расширение добавляет </w:t>
      </w:r>
      <w:r w:rsidR="00935633">
        <w:rPr>
          <w:bCs/>
        </w:rPr>
        <w:t xml:space="preserve">автоматически </w:t>
      </w:r>
      <w:r w:rsidR="002F1CDE" w:rsidRPr="004875CB">
        <w:rPr>
          <w:bCs/>
        </w:rPr>
        <w:t>распараллеливающиеся функциональные конструкции в универсальный язык</w:t>
      </w:r>
      <w:r w:rsidR="002F1CDE" w:rsidRPr="002F1CDE">
        <w:rPr>
          <w:bCs/>
        </w:rPr>
        <w:t xml:space="preserve"> </w:t>
      </w:r>
      <w:r w:rsidR="002F1CDE">
        <w:rPr>
          <w:bCs/>
        </w:rPr>
        <w:t>Java. Необходимость такого расширения вызвана</w:t>
      </w:r>
      <w:r w:rsidR="00A12A8E" w:rsidRPr="00A12A8E">
        <w:rPr>
          <w:bCs/>
        </w:rPr>
        <w:t xml:space="preserve"> </w:t>
      </w:r>
      <w:r w:rsidR="00F95C8D">
        <w:rPr>
          <w:bCs/>
        </w:rPr>
        <w:t xml:space="preserve">слабой </w:t>
      </w:r>
      <w:r w:rsidR="002F1CDE">
        <w:rPr>
          <w:bCs/>
        </w:rPr>
        <w:t xml:space="preserve">приспособленностью </w:t>
      </w:r>
      <w:r w:rsidR="00465899" w:rsidRPr="004875CB">
        <w:rPr>
          <w:bCs/>
        </w:rPr>
        <w:t>язык</w:t>
      </w:r>
      <w:r w:rsidR="00465899">
        <w:rPr>
          <w:bCs/>
        </w:rPr>
        <w:t>а</w:t>
      </w:r>
      <w:r w:rsidR="00465899" w:rsidRPr="004875CB">
        <w:rPr>
          <w:bCs/>
        </w:rPr>
        <w:t xml:space="preserve"> </w:t>
      </w:r>
      <w:r w:rsidR="00465899">
        <w:rPr>
          <w:bCs/>
          <w:lang w:val="en-US"/>
        </w:rPr>
        <w:t>Java</w:t>
      </w:r>
      <w:r w:rsidR="00465899" w:rsidRPr="004875CB">
        <w:rPr>
          <w:bCs/>
        </w:rPr>
        <w:t xml:space="preserve"> </w:t>
      </w:r>
      <w:r w:rsidR="002F1CDE" w:rsidRPr="004875CB">
        <w:rPr>
          <w:bCs/>
        </w:rPr>
        <w:t>к написанию параллельных программ</w:t>
      </w:r>
      <w:r w:rsidR="002F1CDE">
        <w:rPr>
          <w:bCs/>
        </w:rPr>
        <w:t xml:space="preserve">. </w:t>
      </w:r>
      <w:r w:rsidR="00CA1AC3">
        <w:rPr>
          <w:bCs/>
        </w:rPr>
        <w:t>Акторная модель, поддерживаемая расши</w:t>
      </w:r>
      <w:r w:rsidR="00A12A8E">
        <w:rPr>
          <w:bCs/>
        </w:rPr>
        <w:t xml:space="preserve">рением, успешно применяется в </w:t>
      </w:r>
      <w:r w:rsidR="00CA1AC3">
        <w:rPr>
          <w:bCs/>
        </w:rPr>
        <w:t xml:space="preserve">функциональном языке параллельного программирования </w:t>
      </w:r>
      <w:r w:rsidR="00CA1AC3">
        <w:rPr>
          <w:bCs/>
          <w:lang w:val="en-US"/>
        </w:rPr>
        <w:t>Erlang</w:t>
      </w:r>
      <w:r w:rsidR="00CA1AC3">
        <w:rPr>
          <w:bCs/>
        </w:rPr>
        <w:t xml:space="preserve">. </w:t>
      </w:r>
      <w:r w:rsidR="00A12A8E">
        <w:rPr>
          <w:bCs/>
        </w:rPr>
        <w:t>В</w:t>
      </w:r>
      <w:r w:rsidR="009A5C56">
        <w:rPr>
          <w:bCs/>
        </w:rPr>
        <w:t xml:space="preserve"> качестве средства </w:t>
      </w:r>
      <w:r w:rsidR="00A12A8E">
        <w:rPr>
          <w:bCs/>
        </w:rPr>
        <w:t>создания</w:t>
      </w:r>
      <w:r w:rsidR="009A5C56">
        <w:rPr>
          <w:bCs/>
        </w:rPr>
        <w:t xml:space="preserve"> расширения </w:t>
      </w:r>
      <w:r w:rsidR="00A12A8E">
        <w:rPr>
          <w:bCs/>
        </w:rPr>
        <w:t xml:space="preserve">была выбрана </w:t>
      </w:r>
      <w:r w:rsidR="009A5C56">
        <w:rPr>
          <w:bCs/>
        </w:rPr>
        <w:t>сред</w:t>
      </w:r>
      <w:r w:rsidR="00A12A8E">
        <w:rPr>
          <w:bCs/>
        </w:rPr>
        <w:t>а мета-программирования</w:t>
      </w:r>
      <w:r w:rsidR="009A5C56">
        <w:rPr>
          <w:bCs/>
        </w:rPr>
        <w:t xml:space="preserve"> </w:t>
      </w:r>
      <w:r w:rsidR="009A5C56">
        <w:rPr>
          <w:bCs/>
          <w:lang w:val="en-US"/>
        </w:rPr>
        <w:t>MPS</w:t>
      </w:r>
      <w:r w:rsidR="00A12A8E">
        <w:rPr>
          <w:bCs/>
        </w:rPr>
        <w:t>,</w:t>
      </w:r>
      <w:r w:rsidR="009A5C56" w:rsidRPr="009A5C56">
        <w:rPr>
          <w:bCs/>
        </w:rPr>
        <w:t xml:space="preserve"> </w:t>
      </w:r>
      <w:r w:rsidR="00A12A8E">
        <w:rPr>
          <w:bCs/>
        </w:rPr>
        <w:t>что позволило автоматически получить интегр</w:t>
      </w:r>
      <w:r w:rsidR="002649AF">
        <w:rPr>
          <w:bCs/>
        </w:rPr>
        <w:t xml:space="preserve">ированные средства разработки для применения расширения и, кроме того, </w:t>
      </w:r>
      <w:r w:rsidR="00A12A8E">
        <w:rPr>
          <w:bCs/>
        </w:rPr>
        <w:t>достичь совместимости с другими языковыми расширениям</w:t>
      </w:r>
      <w:r w:rsidR="002649AF">
        <w:rPr>
          <w:bCs/>
        </w:rPr>
        <w:t>и</w:t>
      </w:r>
      <w:r w:rsidR="000A49C4">
        <w:rPr>
          <w:bCs/>
        </w:rPr>
        <w:t xml:space="preserve">, созданными в среде </w:t>
      </w:r>
      <w:r w:rsidR="000A49C4">
        <w:rPr>
          <w:bCs/>
          <w:lang w:val="en-US"/>
        </w:rPr>
        <w:t>MPS</w:t>
      </w:r>
      <w:r w:rsidR="009A5C56">
        <w:rPr>
          <w:bCs/>
        </w:rPr>
        <w:t>.</w:t>
      </w:r>
    </w:p>
    <w:p w:rsidR="00BB3B7C" w:rsidRDefault="00BB3B7C" w:rsidP="00BB3B7C">
      <w:pPr>
        <w:spacing w:after="240"/>
        <w:ind w:firstLine="567"/>
        <w:jc w:val="both"/>
        <w:textAlignment w:val="center"/>
        <w:rPr>
          <w:b/>
          <w:bCs/>
        </w:rPr>
      </w:pPr>
    </w:p>
    <w:p w:rsidR="00BB3B7C" w:rsidRDefault="00BB3B7C" w:rsidP="00BB3B7C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 xml:space="preserve">1 </w:t>
      </w:r>
      <w:r w:rsidR="00662DD9" w:rsidRPr="009A5C56">
        <w:rPr>
          <w:b/>
          <w:bCs/>
        </w:rPr>
        <w:t>Введение</w:t>
      </w:r>
    </w:p>
    <w:p w:rsidR="00BB3B7C" w:rsidRDefault="00BB3B7C" w:rsidP="00BB3B7C">
      <w:pPr>
        <w:ind w:firstLine="567"/>
        <w:jc w:val="both"/>
        <w:textAlignment w:val="center"/>
        <w:rPr>
          <w:b/>
          <w:bCs/>
        </w:rPr>
      </w:pPr>
    </w:p>
    <w:p w:rsidR="00662DD9" w:rsidDel="00915321" w:rsidRDefault="00662DD9" w:rsidP="00BB3B7C">
      <w:pPr>
        <w:ind w:firstLine="567"/>
        <w:jc w:val="both"/>
        <w:textAlignment w:val="center"/>
        <w:rPr>
          <w:del w:id="0" w:author="Maxim Mazin" w:date="2009-08-20T01:33:00Z"/>
          <w:bCs/>
          <w:color w:val="7F7F7F"/>
        </w:rPr>
      </w:pPr>
      <w:del w:id="1" w:author="Maxim Mazin" w:date="2009-08-20T01:33:00Z">
        <w:r w:rsidRPr="00662DD9" w:rsidDel="00915321">
          <w:rPr>
            <w:bCs/>
            <w:color w:val="7F7F7F"/>
          </w:rPr>
          <w:delText>Во введении необходимо представить содержательную постановку рассматриваемого вопроса, краткий анализ известных из научной литературы решений, критику их недостатков и преимущество (особенности) предлагаемого подхода.</w:delText>
        </w:r>
      </w:del>
    </w:p>
    <w:p w:rsidR="0011217D" w:rsidRDefault="00B54EF8" w:rsidP="009448B4">
      <w:pPr>
        <w:ind w:firstLine="567"/>
        <w:jc w:val="both"/>
        <w:textAlignment w:val="center"/>
        <w:rPr>
          <w:bCs/>
        </w:rPr>
      </w:pPr>
      <w:r>
        <w:rPr>
          <w:bCs/>
        </w:rPr>
        <w:t xml:space="preserve">В настоящее время растет актуальность разработки параллельных программ. Это связано с </w:t>
      </w:r>
      <w:r w:rsidR="009A5EAF">
        <w:rPr>
          <w:bCs/>
        </w:rPr>
        <w:t>тем, что дальнейшее увеличение производительности вычислительных систем более не может достигаться увеличением тактовой частоты процессоров</w:t>
      </w:r>
      <w:r w:rsidR="00607AB0">
        <w:rPr>
          <w:bCs/>
        </w:rPr>
        <w:t xml:space="preserve">, </w:t>
      </w:r>
      <w:r w:rsidR="00157F77">
        <w:rPr>
          <w:bCs/>
        </w:rPr>
        <w:t xml:space="preserve">и </w:t>
      </w:r>
      <w:commentRangeStart w:id="2"/>
      <w:r w:rsidR="00157F77">
        <w:rPr>
          <w:bCs/>
        </w:rPr>
        <w:t xml:space="preserve">главной тенденцией </w:t>
      </w:r>
      <w:commentRangeEnd w:id="2"/>
      <w:r w:rsidR="00261AA3" w:rsidRPr="009448B4">
        <w:rPr>
          <w:bCs/>
        </w:rPr>
        <w:commentReference w:id="2"/>
      </w:r>
      <w:r w:rsidR="00157F77">
        <w:rPr>
          <w:bCs/>
        </w:rPr>
        <w:t>становится увеличения числа ядер в системах</w:t>
      </w:r>
      <w:r w:rsidR="009A5EAF">
        <w:rPr>
          <w:bCs/>
        </w:rPr>
        <w:t xml:space="preserve"> </w:t>
      </w:r>
      <w:r w:rsidR="009A5EAF" w:rsidRPr="009A5EAF">
        <w:rPr>
          <w:bCs/>
        </w:rPr>
        <w:t>[</w:t>
      </w:r>
      <w:del w:id="3" w:author="Maxim Mazin" w:date="2009-08-20T10:25:00Z">
        <w:r w:rsidR="009A5EAF" w:rsidRPr="009448B4" w:rsidDel="003C12B1">
          <w:rPr>
            <w:bCs/>
          </w:rPr>
          <w:delText>Adve</w:delText>
        </w:r>
      </w:del>
      <w:ins w:id="4" w:author="Пользователь Windows" w:date="2009-05-17T14:52:00Z">
        <w:r w:rsidR="00D52DD7">
          <w:rPr>
            <w:bCs/>
          </w:rPr>
          <w:fldChar w:fldCharType="begin"/>
        </w:r>
        <w:r w:rsidR="00485A33">
          <w:rPr>
            <w:bCs/>
          </w:rPr>
          <w:instrText xml:space="preserve"> REF _Ref230335304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5" w:author="Maxim Mazin" w:date="2009-08-22T13:14:00Z">
        <w:r w:rsidR="00EC033C">
          <w:rPr>
            <w:bCs/>
          </w:rPr>
          <w:t>1</w:t>
        </w:r>
      </w:ins>
      <w:ins w:id="6" w:author="Пользователь Windows" w:date="2009-05-17T14:52:00Z">
        <w:r w:rsidR="00D52DD7">
          <w:rPr>
            <w:bCs/>
          </w:rPr>
          <w:fldChar w:fldCharType="end"/>
        </w:r>
      </w:ins>
      <w:r w:rsidR="009A5EAF" w:rsidRPr="009A5EAF">
        <w:rPr>
          <w:bCs/>
        </w:rPr>
        <w:t>]</w:t>
      </w:r>
      <w:r w:rsidR="00261AA3">
        <w:rPr>
          <w:bCs/>
        </w:rPr>
        <w:t xml:space="preserve">. </w:t>
      </w:r>
      <w:r w:rsidR="005625CF">
        <w:rPr>
          <w:bCs/>
        </w:rPr>
        <w:t xml:space="preserve">Но для того, чтобы программа выполнялась эффективно на нескольких ядрах, она </w:t>
      </w:r>
      <w:r w:rsidR="0011217D">
        <w:rPr>
          <w:bCs/>
        </w:rPr>
        <w:t xml:space="preserve">должна быть написана с применением техник параллельного программирования </w:t>
      </w:r>
      <w:r w:rsidR="0011217D" w:rsidRPr="0011217D">
        <w:rPr>
          <w:bCs/>
        </w:rPr>
        <w:t>[</w:t>
      </w:r>
      <w:del w:id="7" w:author="Maxim Mazin" w:date="2009-08-20T10:25:00Z">
        <w:r w:rsidR="0011217D" w:rsidDel="003C12B1">
          <w:rPr>
            <w:bCs/>
          </w:rPr>
          <w:delText>ссылка</w:delText>
        </w:r>
      </w:del>
      <w:ins w:id="8" w:author="Пользователь Windows" w:date="2009-05-17T15:48:00Z">
        <w:r w:rsidR="00D52DD7">
          <w:rPr>
            <w:bCs/>
          </w:rPr>
          <w:fldChar w:fldCharType="begin"/>
        </w:r>
        <w:r w:rsidR="001F29FE">
          <w:rPr>
            <w:bCs/>
          </w:rPr>
          <w:instrText xml:space="preserve"> REF _Ref230338626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9" w:author="Maxim Mazin" w:date="2009-08-22T13:14:00Z">
        <w:r w:rsidR="00EC033C">
          <w:rPr>
            <w:bCs/>
          </w:rPr>
          <w:t>2</w:t>
        </w:r>
      </w:ins>
      <w:ins w:id="10" w:author="Пользователь Windows" w:date="2009-05-17T15:48:00Z">
        <w:r w:rsidR="00D52DD7">
          <w:rPr>
            <w:bCs/>
          </w:rPr>
          <w:fldChar w:fldCharType="end"/>
        </w:r>
      </w:ins>
      <w:r w:rsidR="0011217D" w:rsidRPr="0011217D">
        <w:rPr>
          <w:bCs/>
        </w:rPr>
        <w:t>]</w:t>
      </w:r>
      <w:r w:rsidR="0011217D">
        <w:rPr>
          <w:bCs/>
        </w:rPr>
        <w:t xml:space="preserve">. </w:t>
      </w:r>
    </w:p>
    <w:p w:rsidR="00D869EA" w:rsidRPr="004875CB" w:rsidRDefault="00261AA3" w:rsidP="0011217D">
      <w:pPr>
        <w:ind w:firstLine="567"/>
        <w:jc w:val="both"/>
        <w:textAlignment w:val="center"/>
        <w:rPr>
          <w:bCs/>
        </w:rPr>
      </w:pPr>
      <w:r>
        <w:rPr>
          <w:bCs/>
        </w:rPr>
        <w:t>У</w:t>
      </w:r>
      <w:r w:rsidR="00D869EA" w:rsidRPr="004875CB">
        <w:rPr>
          <w:bCs/>
        </w:rPr>
        <w:t>ниверсальные императивные языки программирования [</w:t>
      </w:r>
      <w:del w:id="11" w:author="Maxim Mazin" w:date="2009-08-20T10:26:00Z">
        <w:r w:rsidR="00D869EA" w:rsidRPr="004875CB" w:rsidDel="00731BA4">
          <w:rPr>
            <w:bCs/>
          </w:rPr>
          <w:delText>ссылка</w:delText>
        </w:r>
      </w:del>
      <w:ins w:id="12" w:author="Пользователь Windows" w:date="2009-05-17T16:05:00Z">
        <w:r w:rsidR="00D52DD7">
          <w:rPr>
            <w:bCs/>
          </w:rPr>
          <w:fldChar w:fldCharType="begin"/>
        </w:r>
        <w:r w:rsidR="009E1B08">
          <w:rPr>
            <w:bCs/>
          </w:rPr>
          <w:instrText xml:space="preserve"> REF _Ref230339669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13" w:author="Maxim Mazin" w:date="2009-08-22T13:14:00Z">
        <w:r w:rsidR="00EC033C">
          <w:rPr>
            <w:bCs/>
          </w:rPr>
          <w:t>3</w:t>
        </w:r>
      </w:ins>
      <w:ins w:id="14" w:author="Пользователь Windows" w:date="2009-05-17T16:05:00Z">
        <w:r w:rsidR="00D52DD7">
          <w:rPr>
            <w:bCs/>
          </w:rPr>
          <w:fldChar w:fldCharType="end"/>
        </w:r>
      </w:ins>
      <w:r w:rsidR="00D869EA" w:rsidRPr="004875CB">
        <w:rPr>
          <w:bCs/>
        </w:rPr>
        <w:t>]</w:t>
      </w:r>
      <w:r>
        <w:rPr>
          <w:bCs/>
        </w:rPr>
        <w:t>, наиболее распространенные, на сегодняшний день,</w:t>
      </w:r>
      <w:r w:rsidR="00D869EA" w:rsidRPr="004875CB">
        <w:rPr>
          <w:bCs/>
        </w:rPr>
        <w:t xml:space="preserve"> хорошо подходят для реализации последовательных алгоритмов, но плохо приспособлены для написания алгоритмов параллельных. Это связано с тем, что программа, написанная на императивном языке, представляет собой последовательность инструкций процессору, изменяющих состояние памяти [</w:t>
      </w:r>
      <w:ins w:id="15" w:author="Maxim Mazin" w:date="2009-08-22T13:10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_Ref238709936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16" w:author="Maxim Mazin" w:date="2009-08-22T13:14:00Z">
        <w:r w:rsidR="00EC033C">
          <w:rPr>
            <w:bCs/>
          </w:rPr>
          <w:t>4</w:t>
        </w:r>
      </w:ins>
      <w:ins w:id="17" w:author="Maxim Mazin" w:date="2009-08-22T13:10:00Z">
        <w:r w:rsidR="00592C9A">
          <w:rPr>
            <w:bCs/>
          </w:rPr>
          <w:fldChar w:fldCharType="end"/>
        </w:r>
      </w:ins>
      <w:del w:id="18" w:author="Maxim Mazin" w:date="2009-08-20T10:27:00Z">
        <w:r w:rsidR="00D869EA" w:rsidRPr="004875CB" w:rsidDel="00731BA4">
          <w:rPr>
            <w:bCs/>
          </w:rPr>
          <w:delText>ссылка</w:delText>
        </w:r>
      </w:del>
      <w:r w:rsidR="00D869EA" w:rsidRPr="004875CB">
        <w:rPr>
          <w:bCs/>
        </w:rPr>
        <w:t>]. Из-за того, что порядок этих команд зафиксирован, выполнение программы не может быть распределено между несколькими процессорами. Поэтому программисты вынуждены самостоятельно разбивать свою программу на параллельно выполняющиеся потоки [</w:t>
      </w:r>
      <w:ins w:id="19" w:author="Maxim Mazin" w:date="2009-08-22T13:10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_Ref238709950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20" w:author="Maxim Mazin" w:date="2009-08-22T13:14:00Z">
        <w:r w:rsidR="00EC033C">
          <w:rPr>
            <w:bCs/>
          </w:rPr>
          <w:t>5</w:t>
        </w:r>
      </w:ins>
      <w:ins w:id="21" w:author="Maxim Mazin" w:date="2009-08-22T13:10:00Z">
        <w:r w:rsidR="00592C9A">
          <w:rPr>
            <w:bCs/>
          </w:rPr>
          <w:fldChar w:fldCharType="end"/>
        </w:r>
      </w:ins>
      <w:del w:id="22" w:author="Maxim Mazin" w:date="2009-08-20T10:28:00Z">
        <w:r w:rsidR="00D869EA" w:rsidRPr="004875CB" w:rsidDel="00731BA4">
          <w:rPr>
            <w:bCs/>
          </w:rPr>
          <w:delText>ссылка</w:delText>
        </w:r>
      </w:del>
      <w:r w:rsidR="00D869EA" w:rsidRPr="004875CB">
        <w:rPr>
          <w:bCs/>
        </w:rPr>
        <w:t>].</w:t>
      </w:r>
    </w:p>
    <w:p w:rsidR="00D869EA" w:rsidRPr="00FF751A" w:rsidRDefault="009448B4" w:rsidP="009448B4">
      <w:pPr>
        <w:ind w:firstLine="567"/>
        <w:jc w:val="both"/>
        <w:textAlignment w:val="center"/>
        <w:rPr>
          <w:bCs/>
        </w:rPr>
      </w:pPr>
      <w:r>
        <w:rPr>
          <w:bCs/>
        </w:rPr>
        <w:t>Автоматическому распараллеливанию хорошо поддаются программы, написанные на</w:t>
      </w:r>
      <w:r w:rsidR="00D869EA" w:rsidRPr="004875CB">
        <w:rPr>
          <w:bCs/>
        </w:rPr>
        <w:t xml:space="preserve"> функциональны</w:t>
      </w:r>
      <w:r>
        <w:rPr>
          <w:bCs/>
        </w:rPr>
        <w:t>х</w:t>
      </w:r>
      <w:r w:rsidR="00D869EA" w:rsidRPr="004875CB">
        <w:rPr>
          <w:bCs/>
        </w:rPr>
        <w:t xml:space="preserve"> язык</w:t>
      </w:r>
      <w:r>
        <w:rPr>
          <w:bCs/>
        </w:rPr>
        <w:t>ах</w:t>
      </w:r>
      <w:r w:rsidR="00D869EA" w:rsidRPr="004875CB">
        <w:rPr>
          <w:bCs/>
        </w:rPr>
        <w:t xml:space="preserve"> программирования [</w:t>
      </w:r>
      <w:del w:id="23" w:author="Maxim Mazin" w:date="2009-08-20T10:28:00Z">
        <w:r w:rsidDel="00731BA4">
          <w:rPr>
            <w:bCs/>
          </w:rPr>
          <w:delText>ссылка на непейводу</w:delText>
        </w:r>
      </w:del>
      <w:ins w:id="24" w:author="Maxim Mazin" w:date="2009-08-20T10:29:00Z">
        <w:r w:rsidR="00D52DD7">
          <w:rPr>
            <w:bCs/>
          </w:rPr>
          <w:fldChar w:fldCharType="begin"/>
        </w:r>
        <w:r w:rsidR="009D64DB">
          <w:rPr>
            <w:bCs/>
          </w:rPr>
          <w:instrText xml:space="preserve"> REF _Ref230335550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25" w:author="Maxim Mazin" w:date="2009-08-22T13:14:00Z">
        <w:r w:rsidR="00EC033C">
          <w:rPr>
            <w:bCs/>
          </w:rPr>
          <w:t>6</w:t>
        </w:r>
      </w:ins>
      <w:ins w:id="26" w:author="Maxim Mazin" w:date="2009-08-20T10:29:00Z">
        <w:r w:rsidR="00D52DD7">
          <w:rPr>
            <w:bCs/>
          </w:rPr>
          <w:fldChar w:fldCharType="end"/>
        </w:r>
      </w:ins>
      <w:ins w:id="27" w:author="Maxim Mazin" w:date="2009-08-20T10:30:00Z">
        <w:r w:rsidR="00D52DD7" w:rsidRPr="00D52DD7">
          <w:rPr>
            <w:bCs/>
            <w:rPrChange w:id="28" w:author="Maxim Mazin" w:date="2009-08-20T10:30:00Z">
              <w:rPr>
                <w:bCs/>
                <w:lang w:val="en-US"/>
              </w:rPr>
            </w:rPrChange>
          </w:rPr>
          <w:t>,</w:t>
        </w:r>
      </w:ins>
      <w:ins w:id="29" w:author="Maxim Mazin" w:date="2009-08-20T10:38:00Z">
        <w:r w:rsidR="00ED667D">
          <w:rPr>
            <w:bCs/>
          </w:rPr>
          <w:t xml:space="preserve"> </w:t>
        </w:r>
      </w:ins>
      <w:ins w:id="30" w:author="Maxim Mazin" w:date="2009-08-22T13:10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_Ref238709980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31" w:author="Maxim Mazin" w:date="2009-08-22T13:14:00Z">
        <w:r w:rsidR="00EC033C">
          <w:rPr>
            <w:bCs/>
          </w:rPr>
          <w:t>7</w:t>
        </w:r>
      </w:ins>
      <w:ins w:id="32" w:author="Maxim Mazin" w:date="2009-08-22T13:10:00Z">
        <w:r w:rsidR="00592C9A">
          <w:rPr>
            <w:bCs/>
          </w:rPr>
          <w:fldChar w:fldCharType="end"/>
        </w:r>
      </w:ins>
      <w:ins w:id="33" w:author="Пользователь Windows" w:date="2009-05-17T16:08:00Z">
        <w:del w:id="34" w:author="Maxim Mazin" w:date="2009-08-20T10:29:00Z">
          <w:r w:rsidR="00D52DD7" w:rsidDel="009D64DB">
            <w:rPr>
              <w:bCs/>
            </w:rPr>
            <w:fldChar w:fldCharType="begin"/>
          </w:r>
          <w:r w:rsidR="009E1B08" w:rsidDel="009D64DB">
            <w:rPr>
              <w:bCs/>
            </w:rPr>
            <w:delInstrText xml:space="preserve"> REF _Ref230335550 \r \h </w:delInstrText>
          </w:r>
        </w:del>
      </w:ins>
      <w:del w:id="35" w:author="Maxim Mazin" w:date="2009-08-20T10:29:00Z">
        <w:r w:rsidR="00D52DD7" w:rsidDel="009D64DB">
          <w:rPr>
            <w:bCs/>
          </w:rPr>
        </w:r>
        <w:r w:rsidR="00D52DD7" w:rsidDel="009D64DB">
          <w:rPr>
            <w:bCs/>
          </w:rPr>
          <w:fldChar w:fldCharType="separate"/>
        </w:r>
      </w:del>
      <w:ins w:id="36" w:author="Пользователь Windows" w:date="2009-05-17T16:08:00Z">
        <w:del w:id="37" w:author="Maxim Mazin" w:date="2009-08-20T10:27:00Z">
          <w:r w:rsidR="009E1B08" w:rsidDel="00731BA4">
            <w:rPr>
              <w:bCs/>
            </w:rPr>
            <w:delText>4</w:delText>
          </w:r>
        </w:del>
        <w:del w:id="38" w:author="Maxim Mazin" w:date="2009-08-20T10:29:00Z">
          <w:r w:rsidR="00D52DD7" w:rsidDel="009D64DB">
            <w:rPr>
              <w:bCs/>
            </w:rPr>
            <w:fldChar w:fldCharType="end"/>
          </w:r>
        </w:del>
      </w:ins>
      <w:del w:id="39" w:author="Maxim Mazin" w:date="2009-08-20T10:29:00Z">
        <w:r w:rsidDel="009D64DB">
          <w:rPr>
            <w:bCs/>
          </w:rPr>
          <w:delText xml:space="preserve">, на что-нибудь про распараллеливание </w:delText>
        </w:r>
        <w:r w:rsidR="001265FC" w:rsidDel="009D64DB">
          <w:rPr>
            <w:bCs/>
          </w:rPr>
          <w:delText>функ. программ</w:delText>
        </w:r>
      </w:del>
      <w:r w:rsidR="00D869EA" w:rsidRPr="004875CB">
        <w:rPr>
          <w:bCs/>
        </w:rPr>
        <w:t>]</w:t>
      </w:r>
      <w:r w:rsidR="001265FC">
        <w:rPr>
          <w:bCs/>
        </w:rPr>
        <w:t>.</w:t>
      </w:r>
      <w:r w:rsidR="00D869EA" w:rsidRPr="004875CB">
        <w:rPr>
          <w:bCs/>
        </w:rPr>
        <w:t xml:space="preserve"> </w:t>
      </w:r>
      <w:r w:rsidR="001265FC">
        <w:rPr>
          <w:bCs/>
        </w:rPr>
        <w:t>Н</w:t>
      </w:r>
      <w:r w:rsidR="001265FC" w:rsidRPr="004875CB">
        <w:rPr>
          <w:bCs/>
        </w:rPr>
        <w:t>о</w:t>
      </w:r>
      <w:r w:rsidR="001265FC">
        <w:rPr>
          <w:bCs/>
        </w:rPr>
        <w:t xml:space="preserve"> функциональные языки</w:t>
      </w:r>
      <w:r w:rsidR="00D869EA" w:rsidRPr="004875CB">
        <w:rPr>
          <w:bCs/>
        </w:rPr>
        <w:t xml:space="preserve">, в отличие от </w:t>
      </w:r>
      <w:r w:rsidR="001265FC">
        <w:rPr>
          <w:bCs/>
        </w:rPr>
        <w:t>императивных</w:t>
      </w:r>
      <w:r w:rsidR="00D869EA" w:rsidRPr="004875CB">
        <w:rPr>
          <w:bCs/>
        </w:rPr>
        <w:t xml:space="preserve">, </w:t>
      </w:r>
      <w:r w:rsidR="001265FC">
        <w:rPr>
          <w:bCs/>
        </w:rPr>
        <w:t xml:space="preserve">значительно менее </w:t>
      </w:r>
      <w:r w:rsidR="00BD4EC3">
        <w:rPr>
          <w:bCs/>
        </w:rPr>
        <w:t>распространены</w:t>
      </w:r>
      <w:r w:rsidR="00D869EA" w:rsidRPr="004875CB">
        <w:rPr>
          <w:bCs/>
        </w:rPr>
        <w:t xml:space="preserve">. </w:t>
      </w:r>
      <w:r w:rsidR="001265FC">
        <w:rPr>
          <w:bCs/>
        </w:rPr>
        <w:t>Тем не менее, некоторые функциональные конструкции в последнее время стали активно проникать в универсальные императивные языки программировани</w:t>
      </w:r>
      <w:r w:rsidR="00BD4EC3">
        <w:rPr>
          <w:bCs/>
        </w:rPr>
        <w:t xml:space="preserve">я. Например, </w:t>
      </w:r>
      <w:r w:rsidR="00DF6847">
        <w:rPr>
          <w:bCs/>
        </w:rPr>
        <w:t xml:space="preserve">становится популярным </w:t>
      </w:r>
      <w:r w:rsidR="00FF751A">
        <w:rPr>
          <w:bCs/>
        </w:rPr>
        <w:t xml:space="preserve">использование </w:t>
      </w:r>
      <w:r w:rsidR="00DF6847">
        <w:rPr>
          <w:bCs/>
        </w:rPr>
        <w:t xml:space="preserve">в императивных языках </w:t>
      </w:r>
      <w:r w:rsidR="009B1726">
        <w:rPr>
          <w:bCs/>
        </w:rPr>
        <w:t xml:space="preserve">замыканий </w:t>
      </w:r>
      <w:r w:rsidR="009B1726" w:rsidRPr="009B1726">
        <w:rPr>
          <w:bCs/>
        </w:rPr>
        <w:t>[</w:t>
      </w:r>
      <w:ins w:id="40" w:author="Maxim Mazin" w:date="2009-08-22T13:11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_Ref238709991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41" w:author="Maxim Mazin" w:date="2009-08-22T13:14:00Z">
        <w:r w:rsidR="00EC033C">
          <w:rPr>
            <w:bCs/>
          </w:rPr>
          <w:t>8</w:t>
        </w:r>
      </w:ins>
      <w:ins w:id="42" w:author="Maxim Mazin" w:date="2009-08-22T13:11:00Z">
        <w:r w:rsidR="00592C9A">
          <w:rPr>
            <w:bCs/>
          </w:rPr>
          <w:fldChar w:fldCharType="end"/>
        </w:r>
      </w:ins>
      <w:del w:id="43" w:author="Maxim Mazin" w:date="2009-08-20T10:31:00Z">
        <w:r w:rsidR="009B1726" w:rsidDel="00422F80">
          <w:rPr>
            <w:bCs/>
          </w:rPr>
          <w:delText>ссылка</w:delText>
        </w:r>
      </w:del>
      <w:r w:rsidR="009B1726" w:rsidRPr="009B1726">
        <w:rPr>
          <w:bCs/>
        </w:rPr>
        <w:t>]</w:t>
      </w:r>
      <w:r w:rsidR="00FF751A">
        <w:rPr>
          <w:bCs/>
        </w:rPr>
        <w:t xml:space="preserve"> для обработки списков</w:t>
      </w:r>
      <w:r w:rsidR="00DF6847">
        <w:rPr>
          <w:bCs/>
        </w:rPr>
        <w:t>,</w:t>
      </w:r>
      <w:r w:rsidR="00FF751A">
        <w:rPr>
          <w:bCs/>
        </w:rPr>
        <w:t xml:space="preserve"> </w:t>
      </w:r>
      <w:r w:rsidR="00DF6847">
        <w:rPr>
          <w:bCs/>
        </w:rPr>
        <w:t>в некоторых случаях</w:t>
      </w:r>
      <w:r w:rsidR="00DF6847" w:rsidRPr="00DF6847">
        <w:rPr>
          <w:bCs/>
        </w:rPr>
        <w:t xml:space="preserve"> [</w:t>
      </w:r>
      <w:ins w:id="44" w:author="Maxim Mazin" w:date="2009-08-22T13:11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_Ref238710000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45" w:author="Maxim Mazin" w:date="2009-08-22T13:14:00Z">
        <w:r w:rsidR="00EC033C">
          <w:rPr>
            <w:bCs/>
          </w:rPr>
          <w:t>9</w:t>
        </w:r>
      </w:ins>
      <w:ins w:id="46" w:author="Maxim Mazin" w:date="2009-08-22T13:11:00Z">
        <w:r w:rsidR="00592C9A">
          <w:rPr>
            <w:bCs/>
          </w:rPr>
          <w:fldChar w:fldCharType="end"/>
        </w:r>
      </w:ins>
      <w:del w:id="47" w:author="Maxim Mazin" w:date="2009-08-20T10:31:00Z">
        <w:r w:rsidR="00DF6847" w:rsidDel="00422F80">
          <w:rPr>
            <w:bCs/>
          </w:rPr>
          <w:delText xml:space="preserve">ссылка на </w:delText>
        </w:r>
        <w:r w:rsidR="00DF6847" w:rsidDel="00422F80">
          <w:rPr>
            <w:bCs/>
            <w:lang w:val="en-US"/>
          </w:rPr>
          <w:delText>asParallel</w:delText>
        </w:r>
        <w:r w:rsidR="00DF6847" w:rsidRPr="00DF6847" w:rsidDel="00422F80">
          <w:rPr>
            <w:bCs/>
          </w:rPr>
          <w:delText xml:space="preserve"> </w:delText>
        </w:r>
        <w:r w:rsidR="00DF6847" w:rsidDel="00422F80">
          <w:rPr>
            <w:bCs/>
          </w:rPr>
          <w:delText xml:space="preserve">в </w:delText>
        </w:r>
        <w:r w:rsidR="00DF6847" w:rsidDel="00422F80">
          <w:rPr>
            <w:bCs/>
            <w:lang w:val="en-US"/>
          </w:rPr>
          <w:delText>Linq</w:delText>
        </w:r>
      </w:del>
      <w:r w:rsidR="00DF6847" w:rsidRPr="00DF6847">
        <w:rPr>
          <w:bCs/>
        </w:rPr>
        <w:t>]</w:t>
      </w:r>
      <w:r w:rsidR="00DF6847">
        <w:rPr>
          <w:bCs/>
        </w:rPr>
        <w:t xml:space="preserve"> это</w:t>
      </w:r>
      <w:r w:rsidR="00FF751A">
        <w:rPr>
          <w:bCs/>
        </w:rPr>
        <w:t xml:space="preserve"> позволяет выполнять автоматическое распараллеливание по данным </w:t>
      </w:r>
      <w:r w:rsidR="00FF751A" w:rsidRPr="00FF751A">
        <w:rPr>
          <w:bCs/>
        </w:rPr>
        <w:t>[</w:t>
      </w:r>
      <w:ins w:id="48" w:author="Maxim Mazin" w:date="2009-08-22T13:11:00Z">
        <w:r w:rsidR="00592C9A">
          <w:rPr>
            <w:bCs/>
          </w:rPr>
          <w:fldChar w:fldCharType="begin"/>
        </w:r>
        <w:r w:rsidR="00592C9A">
          <w:rPr>
            <w:bCs/>
          </w:rPr>
          <w:instrText xml:space="preserve"> REF _Ref238710010 \r \h </w:instrText>
        </w:r>
        <w:r w:rsidR="00592C9A">
          <w:rPr>
            <w:bCs/>
          </w:rPr>
        </w:r>
      </w:ins>
      <w:r w:rsidR="00592C9A">
        <w:rPr>
          <w:bCs/>
        </w:rPr>
        <w:fldChar w:fldCharType="separate"/>
      </w:r>
      <w:ins w:id="49" w:author="Maxim Mazin" w:date="2009-08-22T13:14:00Z">
        <w:r w:rsidR="00EC033C">
          <w:rPr>
            <w:bCs/>
          </w:rPr>
          <w:t>10</w:t>
        </w:r>
      </w:ins>
      <w:ins w:id="50" w:author="Maxim Mazin" w:date="2009-08-22T13:11:00Z">
        <w:r w:rsidR="00592C9A">
          <w:rPr>
            <w:bCs/>
          </w:rPr>
          <w:fldChar w:fldCharType="end"/>
        </w:r>
      </w:ins>
      <w:del w:id="51" w:author="Maxim Mazin" w:date="2009-08-20T10:32:00Z">
        <w:r w:rsidR="00FF751A" w:rsidDel="00422F80">
          <w:rPr>
            <w:bCs/>
          </w:rPr>
          <w:delText>ссылка про распараллеливание по данным</w:delText>
        </w:r>
      </w:del>
      <w:r w:rsidR="00FF751A" w:rsidRPr="00FF751A">
        <w:rPr>
          <w:bCs/>
        </w:rPr>
        <w:t>]</w:t>
      </w:r>
      <w:r w:rsidR="00FF751A">
        <w:rPr>
          <w:bCs/>
        </w:rPr>
        <w:t>.</w:t>
      </w:r>
    </w:p>
    <w:p w:rsidR="00D869EA" w:rsidRPr="004875CB" w:rsidRDefault="00C36D5E" w:rsidP="007A25FA">
      <w:pPr>
        <w:ind w:firstLine="567"/>
        <w:jc w:val="both"/>
        <w:textAlignment w:val="center"/>
        <w:rPr>
          <w:bCs/>
        </w:rPr>
      </w:pPr>
      <w:r>
        <w:rPr>
          <w:bCs/>
        </w:rPr>
        <w:t xml:space="preserve">В связи с этим естественно продолжить </w:t>
      </w:r>
      <w:r w:rsidR="007A25FA">
        <w:rPr>
          <w:bCs/>
        </w:rPr>
        <w:t xml:space="preserve">адаптацию </w:t>
      </w:r>
      <w:r w:rsidR="00F416CC">
        <w:rPr>
          <w:bCs/>
        </w:rPr>
        <w:t>абстракций</w:t>
      </w:r>
      <w:r w:rsidR="007A25FA">
        <w:rPr>
          <w:bCs/>
        </w:rPr>
        <w:t xml:space="preserve"> параллельных функциональных программ для императивных языков программирования.</w:t>
      </w:r>
      <w:r w:rsidR="00D869EA" w:rsidRPr="004875CB">
        <w:rPr>
          <w:bCs/>
        </w:rPr>
        <w:t xml:space="preserve"> К таким </w:t>
      </w:r>
      <w:r w:rsidR="0035246D">
        <w:rPr>
          <w:bCs/>
        </w:rPr>
        <w:lastRenderedPageBreak/>
        <w:t>абстракциям</w:t>
      </w:r>
      <w:r w:rsidR="00D869EA" w:rsidRPr="004875CB">
        <w:rPr>
          <w:bCs/>
        </w:rPr>
        <w:t>, в частности, относится акторная модель [</w:t>
      </w:r>
      <w:del w:id="52" w:author="Maxim Mazin" w:date="2009-08-20T10:34:00Z">
        <w:r w:rsidR="005465C8" w:rsidDel="005B45C8">
          <w:rPr>
            <w:bCs/>
          </w:rPr>
          <w:delText>акторная модель</w:delText>
        </w:r>
      </w:del>
      <w:ins w:id="53" w:author="Пользователь Windows" w:date="2009-05-17T16:09:00Z">
        <w:r w:rsidR="00D52DD7">
          <w:rPr>
            <w:bCs/>
          </w:rPr>
          <w:fldChar w:fldCharType="begin"/>
        </w:r>
        <w:r w:rsidR="009E1B08">
          <w:rPr>
            <w:bCs/>
          </w:rPr>
          <w:instrText xml:space="preserve"> REF _Ref229208068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54" w:author="Maxim Mazin" w:date="2009-08-22T13:14:00Z">
        <w:r w:rsidR="00EC033C">
          <w:rPr>
            <w:bCs/>
          </w:rPr>
          <w:t>11</w:t>
        </w:r>
      </w:ins>
      <w:ins w:id="55" w:author="Пользователь Windows" w:date="2009-05-17T16:09:00Z">
        <w:del w:id="56" w:author="Maxim Mazin" w:date="2009-08-20T10:27:00Z">
          <w:r w:rsidR="009E1B08" w:rsidDel="00731BA4">
            <w:rPr>
              <w:bCs/>
            </w:rPr>
            <w:delText>5</w:delText>
          </w:r>
        </w:del>
        <w:r w:rsidR="00D52DD7">
          <w:rPr>
            <w:bCs/>
          </w:rPr>
          <w:fldChar w:fldCharType="end"/>
        </w:r>
      </w:ins>
      <w:r w:rsidR="00D869EA" w:rsidRPr="004875CB">
        <w:rPr>
          <w:bCs/>
        </w:rPr>
        <w:t xml:space="preserve">], </w:t>
      </w:r>
      <w:del w:id="57" w:author="Maxim Mazin" w:date="2009-08-16T11:53:00Z">
        <w:r w:rsidR="00D869EA" w:rsidRPr="004875CB" w:rsidDel="00B96910">
          <w:rPr>
            <w:bCs/>
          </w:rPr>
          <w:delText xml:space="preserve">успешно </w:delText>
        </w:r>
      </w:del>
      <w:r w:rsidR="00D869EA" w:rsidRPr="004875CB">
        <w:rPr>
          <w:bCs/>
        </w:rPr>
        <w:t xml:space="preserve">реализованная в языке программирования </w:t>
      </w:r>
      <w:r w:rsidR="00D869EA" w:rsidRPr="005A41EA">
        <w:rPr>
          <w:bCs/>
          <w:i/>
        </w:rPr>
        <w:t>Erlang</w:t>
      </w:r>
      <w:r w:rsidR="00D869EA" w:rsidRPr="004875CB">
        <w:rPr>
          <w:bCs/>
        </w:rPr>
        <w:t xml:space="preserve"> [</w:t>
      </w:r>
      <w:del w:id="58" w:author="Maxim Mazin" w:date="2009-08-20T10:35:00Z">
        <w:r w:rsidR="005465C8" w:rsidDel="005B45C8">
          <w:rPr>
            <w:bCs/>
          </w:rPr>
          <w:delText>ссылка</w:delText>
        </w:r>
      </w:del>
      <w:ins w:id="59" w:author="Пользователь Windows" w:date="2009-05-17T16:09:00Z">
        <w:r w:rsidR="00D52DD7">
          <w:rPr>
            <w:bCs/>
          </w:rPr>
          <w:fldChar w:fldCharType="begin"/>
        </w:r>
        <w:r w:rsidR="009E1B08">
          <w:rPr>
            <w:bCs/>
          </w:rPr>
          <w:instrText xml:space="preserve"> REF _Ref229208083 \r \h </w:instrText>
        </w:r>
      </w:ins>
      <w:r w:rsidR="00D52DD7">
        <w:rPr>
          <w:bCs/>
        </w:rPr>
      </w:r>
      <w:r w:rsidR="00D52DD7">
        <w:rPr>
          <w:bCs/>
        </w:rPr>
        <w:fldChar w:fldCharType="separate"/>
      </w:r>
      <w:ins w:id="60" w:author="Maxim Mazin" w:date="2009-08-22T13:14:00Z">
        <w:r w:rsidR="00EC033C">
          <w:rPr>
            <w:bCs/>
          </w:rPr>
          <w:t>12</w:t>
        </w:r>
      </w:ins>
      <w:ins w:id="61" w:author="Пользователь Windows" w:date="2009-05-17T16:09:00Z">
        <w:del w:id="62" w:author="Maxim Mazin" w:date="2009-08-20T10:27:00Z">
          <w:r w:rsidR="009E1B08" w:rsidDel="00731BA4">
            <w:rPr>
              <w:bCs/>
            </w:rPr>
            <w:delText>6</w:delText>
          </w:r>
        </w:del>
        <w:r w:rsidR="00D52DD7">
          <w:rPr>
            <w:bCs/>
          </w:rPr>
          <w:fldChar w:fldCharType="end"/>
        </w:r>
      </w:ins>
      <w:r w:rsidR="00D869EA" w:rsidRPr="004875CB">
        <w:rPr>
          <w:bCs/>
        </w:rPr>
        <w:t xml:space="preserve">]. </w:t>
      </w:r>
    </w:p>
    <w:p w:rsidR="00D869EA" w:rsidRPr="004875CB" w:rsidDel="005465C8" w:rsidRDefault="00D869EA" w:rsidP="005465C8">
      <w:pPr>
        <w:ind w:firstLine="567"/>
        <w:jc w:val="both"/>
        <w:textAlignment w:val="center"/>
        <w:rPr>
          <w:del w:id="63" w:author="Maxim Mazin" w:date="2009-05-07T20:39:00Z"/>
          <w:bCs/>
        </w:rPr>
      </w:pPr>
      <w:r w:rsidRPr="004875CB">
        <w:rPr>
          <w:bCs/>
        </w:rPr>
        <w:t>Акторная модель была предложена К. Хьюиттом, П. Бишопом и Р. Штайгером</w:t>
      </w:r>
      <w:del w:id="64" w:author="Maxim Mazin" w:date="2009-08-20T10:35:00Z">
        <w:r w:rsidRPr="004875CB" w:rsidDel="005B45C8">
          <w:rPr>
            <w:bCs/>
          </w:rPr>
          <w:delText xml:space="preserve"> [</w:delText>
        </w:r>
        <w:r w:rsidR="005465C8" w:rsidDel="005B45C8">
          <w:rPr>
            <w:bCs/>
          </w:rPr>
          <w:delText>ссылка</w:delText>
        </w:r>
      </w:del>
      <w:ins w:id="65" w:author="Пользователь Windows" w:date="2009-05-17T16:10:00Z">
        <w:del w:id="66" w:author="Maxim Mazin" w:date="2009-08-20T10:35:00Z">
          <w:r w:rsidR="00D52DD7" w:rsidDel="005B45C8">
            <w:rPr>
              <w:bCs/>
            </w:rPr>
            <w:fldChar w:fldCharType="begin"/>
          </w:r>
          <w:r w:rsidR="009E1B08" w:rsidDel="005B45C8">
            <w:rPr>
              <w:bCs/>
            </w:rPr>
            <w:delInstrText xml:space="preserve"> REF _Ref229208068 \r \h </w:delInstrText>
          </w:r>
        </w:del>
      </w:ins>
      <w:del w:id="67" w:author="Maxim Mazin" w:date="2009-08-20T10:35:00Z">
        <w:r w:rsidR="00D52DD7" w:rsidDel="005B45C8">
          <w:rPr>
            <w:bCs/>
          </w:rPr>
        </w:r>
        <w:r w:rsidR="00D52DD7" w:rsidDel="005B45C8">
          <w:rPr>
            <w:bCs/>
          </w:rPr>
          <w:fldChar w:fldCharType="separate"/>
        </w:r>
      </w:del>
      <w:ins w:id="68" w:author="Пользователь Windows" w:date="2009-05-17T16:10:00Z">
        <w:del w:id="69" w:author="Maxim Mazin" w:date="2009-08-20T10:27:00Z">
          <w:r w:rsidR="009E1B08" w:rsidDel="00731BA4">
            <w:rPr>
              <w:bCs/>
            </w:rPr>
            <w:delText>5</w:delText>
          </w:r>
        </w:del>
        <w:del w:id="70" w:author="Maxim Mazin" w:date="2009-08-20T10:35:00Z">
          <w:r w:rsidR="00D52DD7" w:rsidDel="005B45C8">
            <w:rPr>
              <w:bCs/>
            </w:rPr>
            <w:fldChar w:fldCharType="end"/>
          </w:r>
        </w:del>
      </w:ins>
      <w:del w:id="71" w:author="Maxim Mazin" w:date="2009-08-20T10:35:00Z">
        <w:r w:rsidRPr="004875CB" w:rsidDel="005B45C8">
          <w:rPr>
            <w:bCs/>
          </w:rPr>
          <w:delText>]</w:delText>
        </w:r>
      </w:del>
      <w:r w:rsidRPr="004875CB">
        <w:rPr>
          <w:bCs/>
        </w:rPr>
        <w:t xml:space="preserve"> в 1973 году. Он</w:t>
      </w:r>
      <w:r w:rsidR="00A41A77">
        <w:rPr>
          <w:bCs/>
        </w:rPr>
        <w:t>и</w:t>
      </w:r>
      <w:r w:rsidRPr="004875CB">
        <w:rPr>
          <w:bCs/>
        </w:rPr>
        <w:t xml:space="preserve"> </w:t>
      </w:r>
      <w:r w:rsidR="00A41A77" w:rsidRPr="004875CB">
        <w:rPr>
          <w:bCs/>
        </w:rPr>
        <w:t>вв</w:t>
      </w:r>
      <w:r w:rsidR="00A41A77">
        <w:rPr>
          <w:bCs/>
        </w:rPr>
        <w:t>ели</w:t>
      </w:r>
      <w:r w:rsidR="00A41A77" w:rsidRPr="004875CB">
        <w:rPr>
          <w:bCs/>
        </w:rPr>
        <w:t xml:space="preserve"> </w:t>
      </w:r>
      <w:r w:rsidRPr="004875CB">
        <w:rPr>
          <w:bCs/>
        </w:rPr>
        <w:t>понятие актора</w:t>
      </w:r>
      <w:ins w:id="72" w:author="Maxim Mazin" w:date="2009-08-16T11:53:00Z">
        <w:r w:rsidR="00D52DD7" w:rsidRPr="00D52DD7">
          <w:rPr>
            <w:bCs/>
            <w:rPrChange w:id="73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del w:id="74" w:author="Maxim Mazin" w:date="2009-08-16T11:53:00Z">
        <w:r w:rsidRPr="004875CB" w:rsidDel="00B96910">
          <w:rPr>
            <w:bCs/>
          </w:rPr>
          <w:delText xml:space="preserve"> </w:delText>
        </w:r>
      </w:del>
      <w:ins w:id="75" w:author="Maxim Mazin" w:date="2009-08-16T11:54:00Z">
        <w:r w:rsidR="00B96910">
          <w:rPr>
            <w:bCs/>
          </w:rPr>
          <w:t>—</w:t>
        </w:r>
      </w:ins>
      <w:ins w:id="76" w:author="Maxim Mazin" w:date="2009-08-16T11:53:00Z">
        <w:r w:rsidR="00D52DD7" w:rsidRPr="00D52DD7">
          <w:rPr>
            <w:bCs/>
            <w:rPrChange w:id="77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del w:id="78" w:author="Maxim Mazin" w:date="2009-08-16T11:53:00Z">
        <w:r w:rsidRPr="004875CB" w:rsidDel="00B96910">
          <w:rPr>
            <w:bCs/>
          </w:rPr>
          <w:delText xml:space="preserve">– </w:delText>
        </w:r>
      </w:del>
      <w:r w:rsidRPr="004875CB">
        <w:rPr>
          <w:bCs/>
        </w:rPr>
        <w:t>примитива</w:t>
      </w:r>
      <w:del w:id="79" w:author="Maxim Mazin" w:date="2009-08-16T11:53:00Z">
        <w:r w:rsidRPr="004875CB" w:rsidDel="00B96910">
          <w:rPr>
            <w:bCs/>
          </w:rPr>
          <w:delText xml:space="preserve"> </w:delText>
        </w:r>
      </w:del>
      <w:ins w:id="80" w:author="Maxim Mazin" w:date="2009-08-16T11:53:00Z">
        <w:r w:rsidR="00D52DD7" w:rsidRPr="00D52DD7">
          <w:rPr>
            <w:bCs/>
            <w:rPrChange w:id="81" w:author="Maxim Mazin" w:date="2009-08-16T11:53:00Z">
              <w:rPr>
                <w:bCs/>
                <w:lang w:val="en-US"/>
              </w:rPr>
            </w:rPrChange>
          </w:rPr>
          <w:t xml:space="preserve"> </w:t>
        </w:r>
      </w:ins>
      <w:r w:rsidRPr="004875CB">
        <w:rPr>
          <w:bCs/>
        </w:rPr>
        <w:t xml:space="preserve">параллельных вычислений, обладающего потоком выполнения и способного обмениваться сообщениями с другими акторами. Актор </w:t>
      </w:r>
      <w:r>
        <w:rPr>
          <w:bCs/>
        </w:rPr>
        <w:t xml:space="preserve">обрабатывает сообщения из собственной </w:t>
      </w:r>
      <w:r w:rsidRPr="004875CB">
        <w:rPr>
          <w:bCs/>
        </w:rPr>
        <w:t>очеред</w:t>
      </w:r>
      <w:r>
        <w:rPr>
          <w:bCs/>
        </w:rPr>
        <w:t>и</w:t>
      </w:r>
      <w:r w:rsidRPr="004875CB">
        <w:rPr>
          <w:bCs/>
        </w:rPr>
        <w:t xml:space="preserve"> сообщений</w:t>
      </w:r>
      <w:r>
        <w:rPr>
          <w:bCs/>
        </w:rPr>
        <w:t xml:space="preserve"> </w:t>
      </w:r>
      <w:r w:rsidRPr="004875CB">
        <w:rPr>
          <w:bCs/>
        </w:rPr>
        <w:t xml:space="preserve">и в ответ на </w:t>
      </w:r>
      <w:r>
        <w:rPr>
          <w:bCs/>
        </w:rPr>
        <w:t xml:space="preserve">них </w:t>
      </w:r>
      <w:r w:rsidRPr="004875CB">
        <w:rPr>
          <w:bCs/>
        </w:rPr>
        <w:t xml:space="preserve">выполняет полезные действия. </w:t>
      </w:r>
    </w:p>
    <w:p w:rsidR="00A41A77" w:rsidRDefault="00A41A77" w:rsidP="005465C8">
      <w:pPr>
        <w:ind w:firstLine="567"/>
        <w:jc w:val="both"/>
        <w:textAlignment w:val="center"/>
        <w:rPr>
          <w:bCs/>
        </w:rPr>
      </w:pPr>
    </w:p>
    <w:p w:rsidR="00D869EA" w:rsidRPr="00333A7C" w:rsidRDefault="005465C8" w:rsidP="00CB2B79">
      <w:pPr>
        <w:pStyle w:val="2LTGliederung2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Разработанное авторами языковое расширение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позволяет использовать акторные конструкции </w:t>
      </w:r>
      <w:r w:rsidR="005A41EA" w:rsidRP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при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программировании на 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язык</w:t>
      </w:r>
      <w:r w:rsidR="005A41E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е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D869EA" w:rsidRPr="005A41EA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eastAsia="ar-SA"/>
        </w:rPr>
        <w:t>Java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[</w:t>
      </w:r>
      <w:del w:id="82" w:author="Maxim Mazin" w:date="2009-08-20T10:36:00Z">
        <w:r w:rsidR="00CC1825" w:rsidDel="00267CD3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delText>ссылка</w:delText>
        </w:r>
      </w:del>
      <w:ins w:id="83" w:author="Пользователь Windows" w:date="2009-05-17T16:11:00Z">
        <w:r w:rsidR="00D52DD7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fldChar w:fldCharType="begin"/>
        </w:r>
        <w:r w:rsidR="009E1B08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instrText xml:space="preserve"> REF _Ref230340009 \r \h </w:instrText>
        </w:r>
      </w:ins>
      <w:r w:rsidR="00D52DD7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</w:r>
      <w:r w:rsidR="00D52DD7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fldChar w:fldCharType="separate"/>
      </w:r>
      <w:ins w:id="84" w:author="Maxim Mazin" w:date="2009-08-22T13:14:00Z">
        <w:r w:rsidR="00EC033C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t>13</w:t>
        </w:r>
      </w:ins>
      <w:ins w:id="85" w:author="Пользователь Windows" w:date="2009-05-17T16:11:00Z">
        <w:del w:id="86" w:author="Maxim Mazin" w:date="2009-08-20T10:27:00Z">
          <w:r w:rsidR="009E1B08" w:rsidDel="00731BA4">
            <w:rPr>
              <w:rFonts w:ascii="Times New Roman" w:eastAsia="Times New Roman" w:hAnsi="Times New Roman" w:cs="Times New Roman"/>
              <w:bCs/>
              <w:color w:val="auto"/>
              <w:kern w:val="0"/>
              <w:sz w:val="24"/>
              <w:szCs w:val="24"/>
              <w:lang w:eastAsia="ar-SA"/>
            </w:rPr>
            <w:delText>7</w:delText>
          </w:r>
        </w:del>
        <w:r w:rsidR="00D52DD7">
          <w:rPr>
            <w:rFonts w:ascii="Times New Roman" w:eastAsia="Times New Roman" w:hAnsi="Times New Roman" w:cs="Times New Roman"/>
            <w:bCs/>
            <w:color w:val="auto"/>
            <w:kern w:val="0"/>
            <w:sz w:val="24"/>
            <w:szCs w:val="24"/>
            <w:lang w:eastAsia="ar-SA"/>
          </w:rPr>
          <w:fldChar w:fldCharType="end"/>
        </w:r>
      </w:ins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]. </w:t>
      </w:r>
      <w:r w:rsidR="00BD03B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Н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а рисунке 1</w:t>
      </w:r>
      <w:r w:rsidR="00BD03B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C857F7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приведен</w:t>
      </w:r>
      <w:r w:rsidR="005C4E3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ы </w:t>
      </w:r>
      <w:r w:rsidR="00300031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примеры объявления типа актора, 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объявления сообщения, создания нового актора и посылки сообщения</w:t>
      </w:r>
      <w:r w:rsidR="00D869EA" w:rsidRPr="004875CB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.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Из рисунка видно, что такой код синтаксически почти не отличается от объявления класса, объявления метода, создания нового объекта и вызова метода в языке </w:t>
      </w:r>
      <w:r w:rsidR="005E064A" w:rsidRPr="005E064A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val="en-US" w:eastAsia="ar-SA"/>
        </w:rPr>
        <w:t>Java</w:t>
      </w:r>
      <w:r w:rsidR="005E064A" w:rsidRP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.</w:t>
      </w:r>
      <w:r w:rsidR="005E064A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 </w:t>
      </w:r>
      <w:r w:rsid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 xml:space="preserve">Поэтому </w:t>
      </w:r>
      <w:r w:rsidR="00333A7C" w:rsidRPr="00333A7C">
        <w:rPr>
          <w:rFonts w:ascii="Times New Roman" w:eastAsia="Times New Roman" w:hAnsi="Times New Roman" w:cs="Times New Roman"/>
          <w:bCs/>
          <w:i/>
          <w:color w:val="auto"/>
          <w:kern w:val="0"/>
          <w:sz w:val="24"/>
          <w:szCs w:val="24"/>
          <w:lang w:val="en-US" w:eastAsia="ar-SA"/>
        </w:rPr>
        <w:t>Java</w:t>
      </w:r>
      <w:r w:rsidR="00333A7C" w:rsidRP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-</w:t>
      </w:r>
      <w:r w:rsidR="00333A7C">
        <w:rPr>
          <w:rFonts w:ascii="Times New Roman" w:eastAsia="Times New Roman" w:hAnsi="Times New Roman" w:cs="Times New Roman"/>
          <w:bCs/>
          <w:color w:val="auto"/>
          <w:kern w:val="0"/>
          <w:sz w:val="24"/>
          <w:szCs w:val="24"/>
          <w:lang w:eastAsia="ar-SA"/>
        </w:rPr>
        <w:t>программисту потребуются минимальные усилия для изучения синтаксиса акторного языкового расширения.</w:t>
      </w:r>
    </w:p>
    <w:p w:rsidR="00D869EA" w:rsidRPr="004875CB" w:rsidDel="00A756F5" w:rsidRDefault="00FA3D4D" w:rsidP="00D869EA">
      <w:pPr>
        <w:pStyle w:val="2LTGliederung2"/>
        <w:keepNext/>
        <w:spacing w:line="240" w:lineRule="auto"/>
        <w:ind w:left="0" w:firstLine="567"/>
        <w:jc w:val="both"/>
        <w:rPr>
          <w:del w:id="87" w:author="Пользователь Windows" w:date="2009-05-17T14:45:00Z"/>
          <w:rFonts w:ascii="Times New Roman" w:hAnsi="Times New Roman" w:cs="Times New Roman"/>
          <w:sz w:val="24"/>
          <w:szCs w:val="24"/>
        </w:rPr>
      </w:pPr>
      <w:del w:id="88" w:author="Пользователь Windows" w:date="2009-05-14T00:18:00Z">
        <w:r>
          <w:rPr>
            <w:bCs/>
            <w:noProof/>
          </w:rPr>
          <w:drawing>
            <wp:inline distT="0" distB="0" distL="0" distR="0">
              <wp:extent cx="5324475" cy="1657350"/>
              <wp:effectExtent l="19050" t="0" r="0" b="0"/>
              <wp:docPr id="1" name="Picture 1" descr="act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tor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24475" cy="165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del w:id="89" w:author="Пользователь Windows" w:date="2009-05-17T14:45:00Z">
        <w:r w:rsidR="00300031" w:rsidDel="00A756F5">
          <w:rPr>
            <w:rStyle w:val="CommentReference"/>
            <w:rFonts w:ascii="Times New Roman" w:eastAsia="Times New Roman" w:hAnsi="Times New Roman" w:cs="Times New Roman"/>
            <w:color w:val="auto"/>
            <w:kern w:val="0"/>
            <w:lang w:eastAsia="ar-SA"/>
          </w:rPr>
          <w:commentReference w:id="90"/>
        </w:r>
      </w:del>
    </w:p>
    <w:p w:rsidR="00D52DD7" w:rsidRDefault="00D869EA" w:rsidP="00D52DD7">
      <w:pPr>
        <w:keepNext/>
        <w:jc w:val="center"/>
        <w:pPrChange w:id="91" w:author="Пользователь Windows" w:date="2009-05-14T00:29:00Z">
          <w:pPr>
            <w:jc w:val="center"/>
          </w:pPr>
        </w:pPrChange>
      </w:pPr>
      <w:del w:id="92" w:author="Пользователь Windows" w:date="2009-05-17T14:45:00Z">
        <w:r w:rsidRPr="004875CB" w:rsidDel="00A756F5">
          <w:delText xml:space="preserve">Рисунок </w:delText>
        </w:r>
        <w:r w:rsidR="00D52DD7" w:rsidRPr="004875CB" w:rsidDel="00A756F5">
          <w:fldChar w:fldCharType="begin"/>
        </w:r>
        <w:r w:rsidRPr="004875CB" w:rsidDel="00A756F5">
          <w:delInstrText xml:space="preserve"> SEQ Рисунок \* ARABIC </w:delInstrText>
        </w:r>
        <w:r w:rsidR="00D52DD7" w:rsidRPr="004875CB" w:rsidDel="00A756F5">
          <w:fldChar w:fldCharType="separate"/>
        </w:r>
        <w:r w:rsidR="00A756F5" w:rsidDel="00A756F5">
          <w:rPr>
            <w:noProof/>
          </w:rPr>
          <w:delText>1</w:delText>
        </w:r>
        <w:r w:rsidR="00D52DD7" w:rsidRPr="004875CB" w:rsidDel="00A756F5">
          <w:fldChar w:fldCharType="end"/>
        </w:r>
        <w:r w:rsidRPr="004875CB" w:rsidDel="00A756F5">
          <w:delText>. Пример синтаксиса</w:delText>
        </w:r>
      </w:del>
      <w:r w:rsidR="00A54613">
        <w:rPr>
          <w:noProof/>
          <w:lang w:eastAsia="ru-RU"/>
        </w:rPr>
        <w:drawing>
          <wp:inline distT="0" distB="0" distL="0" distR="0">
            <wp:extent cx="5133975" cy="1819275"/>
            <wp:effectExtent l="19050" t="0" r="9525" b="0"/>
            <wp:docPr id="2" name="Picture 2" descr="pic1_1_edit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1_1_edited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D7" w:rsidRDefault="008E7FFA" w:rsidP="00D52DD7">
      <w:pPr>
        <w:pStyle w:val="Caption"/>
        <w:jc w:val="center"/>
        <w:rPr>
          <w:b w:val="0"/>
          <w:bCs w:val="0"/>
          <w:sz w:val="24"/>
          <w:szCs w:val="24"/>
        </w:rPr>
        <w:pPrChange w:id="93" w:author="Пользователь Windows" w:date="2009-05-14T00:29:00Z">
          <w:pPr>
            <w:pStyle w:val="Caption"/>
            <w:ind w:firstLine="567"/>
            <w:jc w:val="center"/>
          </w:pPr>
        </w:pPrChange>
      </w:pPr>
      <w:r w:rsidRPr="00A756F5">
        <w:rPr>
          <w:b w:val="0"/>
          <w:bCs w:val="0"/>
          <w:sz w:val="24"/>
          <w:szCs w:val="24"/>
        </w:rPr>
        <w:t xml:space="preserve">Рисунок </w:t>
      </w:r>
      <w:del w:id="94" w:author="Пользователь Windows" w:date="2009-05-17T14:46:00Z">
        <w:r w:rsidR="00D52DD7" w:rsidRPr="00A756F5" w:rsidDel="00A756F5">
          <w:rPr>
            <w:b w:val="0"/>
            <w:bCs w:val="0"/>
            <w:sz w:val="24"/>
            <w:szCs w:val="24"/>
          </w:rPr>
          <w:fldChar w:fldCharType="begin"/>
        </w:r>
        <w:r w:rsidRPr="00A756F5" w:rsidDel="00A756F5">
          <w:rPr>
            <w:b w:val="0"/>
            <w:bCs w:val="0"/>
            <w:sz w:val="24"/>
            <w:szCs w:val="24"/>
          </w:rPr>
          <w:delInstrText xml:space="preserve"> SEQ Рисунок \* ARABIC </w:delInstrText>
        </w:r>
        <w:r w:rsidR="00D52DD7" w:rsidRPr="00A756F5" w:rsidDel="00A756F5">
          <w:rPr>
            <w:b w:val="0"/>
            <w:bCs w:val="0"/>
            <w:sz w:val="24"/>
            <w:szCs w:val="24"/>
          </w:rPr>
          <w:fldChar w:fldCharType="separate"/>
        </w:r>
        <w:r w:rsidR="00A756F5" w:rsidRPr="00A756F5" w:rsidDel="00A756F5">
          <w:rPr>
            <w:b w:val="0"/>
            <w:bCs w:val="0"/>
            <w:sz w:val="24"/>
            <w:szCs w:val="24"/>
          </w:rPr>
          <w:delText>2</w:delText>
        </w:r>
        <w:r w:rsidR="00D52DD7" w:rsidRPr="00A756F5" w:rsidDel="00A756F5">
          <w:rPr>
            <w:b w:val="0"/>
            <w:bCs w:val="0"/>
            <w:sz w:val="24"/>
            <w:szCs w:val="24"/>
          </w:rPr>
          <w:fldChar w:fldCharType="end"/>
        </w:r>
      </w:del>
      <w:ins w:id="95" w:author="Пользователь Windows" w:date="2009-05-17T14:46:00Z">
        <w:r w:rsidR="00A756F5">
          <w:rPr>
            <w:b w:val="0"/>
            <w:bCs w:val="0"/>
            <w:sz w:val="24"/>
            <w:szCs w:val="24"/>
          </w:rPr>
          <w:t>1</w:t>
        </w:r>
      </w:ins>
      <w:r w:rsidRPr="00A756F5">
        <w:rPr>
          <w:b w:val="0"/>
          <w:bCs w:val="0"/>
          <w:sz w:val="24"/>
          <w:szCs w:val="24"/>
        </w:rPr>
        <w:t>. Пример синтаксиса</w:t>
      </w:r>
    </w:p>
    <w:p w:rsidR="00D869EA" w:rsidRDefault="00D869EA" w:rsidP="00D869EA">
      <w:pPr>
        <w:ind w:firstLine="567"/>
        <w:jc w:val="both"/>
        <w:textAlignment w:val="center"/>
      </w:pPr>
    </w:p>
    <w:p w:rsidR="00683F5A" w:rsidRPr="0047354F" w:rsidRDefault="0084565C" w:rsidP="00D869EA">
      <w:pPr>
        <w:ind w:firstLine="567"/>
        <w:jc w:val="both"/>
        <w:textAlignment w:val="center"/>
      </w:pPr>
      <w:r>
        <w:t xml:space="preserve">Традиционно создание </w:t>
      </w:r>
      <w:r w:rsidR="00B148F0">
        <w:t xml:space="preserve">языка или </w:t>
      </w:r>
      <w:r w:rsidR="00D869EA">
        <w:t>языкового расширения</w:t>
      </w:r>
      <w:r w:rsidR="00AD59E3" w:rsidRPr="00AD59E3">
        <w:t xml:space="preserve"> [</w:t>
      </w:r>
      <w:del w:id="96" w:author="Maxim Mazin" w:date="2009-08-20T10:36:00Z">
        <w:r w:rsidDel="00267CD3">
          <w:delText xml:space="preserve">Дмитриев </w:delText>
        </w:r>
        <w:r w:rsidDel="00267CD3">
          <w:rPr>
            <w:lang w:val="en-US"/>
          </w:rPr>
          <w:delText>LOP</w:delText>
        </w:r>
      </w:del>
      <w:ins w:id="97" w:author="Пользователь Windows" w:date="2009-05-17T16:11:00Z">
        <w:r w:rsidR="00D52DD7">
          <w:rPr>
            <w:lang w:val="en-US"/>
          </w:rPr>
          <w:fldChar w:fldCharType="begin"/>
        </w:r>
        <w:r w:rsidR="00D52DD7" w:rsidRPr="00D52DD7">
          <w:rPr>
            <w:rPrChange w:id="98" w:author="Пользователь Windows" w:date="2009-05-17T16:11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  <w:instrText>REF</w:instrText>
        </w:r>
        <w:r w:rsidR="00D52DD7" w:rsidRPr="00D52DD7">
          <w:rPr>
            <w:rPrChange w:id="99" w:author="Пользователь Windows" w:date="2009-05-17T16:11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_</w:instrText>
        </w:r>
        <w:r w:rsidR="009E1B08">
          <w:rPr>
            <w:lang w:val="en-US"/>
          </w:rPr>
          <w:instrText>Ref</w:instrText>
        </w:r>
        <w:r w:rsidR="00D52DD7" w:rsidRPr="00D52DD7">
          <w:rPr>
            <w:rPrChange w:id="100" w:author="Пользователь Windows" w:date="2009-05-17T16:11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>229208176 \</w:instrText>
        </w:r>
        <w:r w:rsidR="009E1B08">
          <w:rPr>
            <w:lang w:val="en-US"/>
          </w:rPr>
          <w:instrText>r</w:instrText>
        </w:r>
        <w:r w:rsidR="00D52DD7" w:rsidRPr="00D52DD7">
          <w:rPr>
            <w:rPrChange w:id="101" w:author="Пользователь Windows" w:date="2009-05-17T16:11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\</w:instrText>
        </w:r>
        <w:r w:rsidR="009E1B08">
          <w:rPr>
            <w:lang w:val="en-US"/>
          </w:rPr>
          <w:instrText>h</w:instrText>
        </w:r>
        <w:r w:rsidR="00D52DD7" w:rsidRPr="00D52DD7">
          <w:rPr>
            <w:rPrChange w:id="102" w:author="Пользователь Windows" w:date="2009-05-17T16:11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</w:ins>
      <w:r w:rsidR="00D52DD7">
        <w:rPr>
          <w:lang w:val="en-US"/>
        </w:rPr>
      </w:r>
      <w:r w:rsidR="00D52DD7">
        <w:rPr>
          <w:lang w:val="en-US"/>
        </w:rPr>
        <w:fldChar w:fldCharType="separate"/>
      </w:r>
      <w:ins w:id="103" w:author="Maxim Mazin" w:date="2009-08-22T13:14:00Z">
        <w:r w:rsidR="00EC033C" w:rsidRPr="00EC033C">
          <w:rPr>
            <w:rPrChange w:id="104" w:author="Maxim Mazin" w:date="2009-08-22T13:14:00Z">
              <w:rPr>
                <w:lang w:val="en-US"/>
              </w:rPr>
            </w:rPrChange>
          </w:rPr>
          <w:t>14</w:t>
        </w:r>
      </w:ins>
      <w:ins w:id="105" w:author="Пользователь Windows" w:date="2009-05-17T16:11:00Z">
        <w:del w:id="106" w:author="Maxim Mazin" w:date="2009-08-20T10:27:00Z">
          <w:r w:rsidR="00D52DD7" w:rsidRPr="00D52DD7">
            <w:rPr>
              <w:rPrChange w:id="107" w:author="Пользователь Windows" w:date="2009-05-17T16:11:00Z">
                <w:rPr>
                  <w:b/>
                  <w:bCs/>
                  <w:sz w:val="20"/>
                  <w:szCs w:val="20"/>
                  <w:lang w:val="en-US"/>
                </w:rPr>
              </w:rPrChange>
            </w:rPr>
            <w:delText>8</w:delText>
          </w:r>
        </w:del>
        <w:r w:rsidR="00D52DD7">
          <w:rPr>
            <w:lang w:val="en-US"/>
          </w:rPr>
          <w:fldChar w:fldCharType="end"/>
        </w:r>
      </w:ins>
      <w:r w:rsidR="00AD59E3" w:rsidRPr="00AD59E3">
        <w:t>]</w:t>
      </w:r>
      <w:r w:rsidR="00D869EA">
        <w:t xml:space="preserve"> включает в себя </w:t>
      </w:r>
      <w:r w:rsidR="00B148F0">
        <w:t>разработку</w:t>
      </w:r>
      <w:r w:rsidR="00D869EA">
        <w:t xml:space="preserve"> </w:t>
      </w:r>
      <w:r w:rsidR="00B148F0">
        <w:t xml:space="preserve">общей инфраструктуры языка: </w:t>
      </w:r>
      <w:r w:rsidR="00D869EA">
        <w:t>а</w:t>
      </w:r>
      <w:r w:rsidR="00D869EA" w:rsidRPr="005A152A">
        <w:t>бстрактн</w:t>
      </w:r>
      <w:r w:rsidR="00B148F0">
        <w:t>ого и конкретного</w:t>
      </w:r>
      <w:r w:rsidR="00D869EA" w:rsidRPr="005A152A">
        <w:t xml:space="preserve"> синтаксис</w:t>
      </w:r>
      <w:r w:rsidR="00B148F0">
        <w:t>а</w:t>
      </w:r>
      <w:r w:rsidR="00683F5A">
        <w:t xml:space="preserve"> </w:t>
      </w:r>
      <w:r w:rsidR="00683F5A" w:rsidRPr="00683F5A">
        <w:t>[</w:t>
      </w:r>
      <w:del w:id="108" w:author="Maxim Mazin" w:date="2009-08-20T10:36:00Z">
        <w:r w:rsidR="00683F5A" w:rsidRPr="00683F5A" w:rsidDel="00251D7D">
          <w:delText>Ахо Ульман</w:delText>
        </w:r>
      </w:del>
      <w:ins w:id="109" w:author="Пользователь Windows" w:date="2009-05-17T16:12:00Z">
        <w:r w:rsidR="00D52DD7">
          <w:fldChar w:fldCharType="begin"/>
        </w:r>
        <w:r w:rsidR="009E1B08">
          <w:instrText xml:space="preserve"> REF _Ref230340093 \r \h </w:instrText>
        </w:r>
      </w:ins>
      <w:r w:rsidR="00D52DD7">
        <w:fldChar w:fldCharType="separate"/>
      </w:r>
      <w:ins w:id="110" w:author="Maxim Mazin" w:date="2009-08-22T13:14:00Z">
        <w:r w:rsidR="00EC033C">
          <w:t>15</w:t>
        </w:r>
      </w:ins>
      <w:ins w:id="111" w:author="Пользователь Windows" w:date="2009-05-17T16:12:00Z">
        <w:del w:id="112" w:author="Maxim Mazin" w:date="2009-08-20T10:27:00Z">
          <w:r w:rsidR="009E1B08" w:rsidDel="00731BA4">
            <w:delText>9</w:delText>
          </w:r>
        </w:del>
        <w:r w:rsidR="00D52DD7">
          <w:fldChar w:fldCharType="end"/>
        </w:r>
      </w:ins>
      <w:r w:rsidR="00683F5A" w:rsidRPr="00683F5A">
        <w:t>]</w:t>
      </w:r>
      <w:r w:rsidR="00D869EA">
        <w:t>, систем</w:t>
      </w:r>
      <w:r w:rsidR="00B148F0">
        <w:t>ы</w:t>
      </w:r>
      <w:r w:rsidR="00D869EA">
        <w:t xml:space="preserve"> </w:t>
      </w:r>
      <w:r w:rsidR="00D869EA" w:rsidRPr="005A152A">
        <w:t>типов</w:t>
      </w:r>
      <w:r w:rsidR="00683F5A">
        <w:t xml:space="preserve"> </w:t>
      </w:r>
      <w:r w:rsidR="00683F5A" w:rsidRPr="00683F5A">
        <w:t>[</w:t>
      </w:r>
      <w:del w:id="113" w:author="Maxim Mazin" w:date="2009-08-20T10:37:00Z">
        <w:r w:rsidR="00683F5A" w:rsidRPr="00683F5A" w:rsidDel="00251D7D">
          <w:delText xml:space="preserve">ссылку </w:delText>
        </w:r>
        <w:r w:rsidR="00683F5A" w:rsidDel="00251D7D">
          <w:delText xml:space="preserve">взять из статьи про </w:delText>
        </w:r>
        <w:r w:rsidR="00683F5A" w:rsidDel="00251D7D">
          <w:rPr>
            <w:lang w:val="en-US"/>
          </w:rPr>
          <w:delText>StateMachine</w:delText>
        </w:r>
        <w:r w:rsidR="00683F5A" w:rsidDel="00251D7D">
          <w:delText xml:space="preserve"> </w:delText>
        </w:r>
        <w:r w:rsidR="00683F5A" w:rsidDel="00251D7D">
          <w:rPr>
            <w:lang w:val="en-US"/>
          </w:rPr>
          <w:delText>lang</w:delText>
        </w:r>
      </w:del>
      <w:ins w:id="114" w:author="Пользователь Windows" w:date="2009-05-17T16:14:00Z">
        <w:r w:rsidR="00D52DD7">
          <w:rPr>
            <w:lang w:val="en-US"/>
          </w:rPr>
          <w:fldChar w:fldCharType="begin"/>
        </w:r>
        <w:r w:rsidR="00D52DD7" w:rsidRPr="00D52DD7">
          <w:rPr>
            <w:rPrChange w:id="115" w:author="Пользователь Windows" w:date="2009-05-17T16:14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  <w:r w:rsidR="009E1B08">
          <w:rPr>
            <w:lang w:val="en-US"/>
          </w:rPr>
          <w:instrText>REF</w:instrText>
        </w:r>
        <w:r w:rsidR="00D52DD7" w:rsidRPr="00D52DD7">
          <w:rPr>
            <w:rPrChange w:id="116" w:author="Пользователь Windows" w:date="2009-05-17T16:14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_</w:instrText>
        </w:r>
        <w:r w:rsidR="009E1B08">
          <w:rPr>
            <w:lang w:val="en-US"/>
          </w:rPr>
          <w:instrText>Ref</w:instrText>
        </w:r>
        <w:r w:rsidR="00D52DD7" w:rsidRPr="00D52DD7">
          <w:rPr>
            <w:rPrChange w:id="117" w:author="Пользователь Windows" w:date="2009-05-17T16:14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>230336354 \</w:instrText>
        </w:r>
        <w:r w:rsidR="009E1B08">
          <w:rPr>
            <w:lang w:val="en-US"/>
          </w:rPr>
          <w:instrText>r</w:instrText>
        </w:r>
        <w:r w:rsidR="00D52DD7" w:rsidRPr="00D52DD7">
          <w:rPr>
            <w:rPrChange w:id="118" w:author="Пользователь Windows" w:date="2009-05-17T16:14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\</w:instrText>
        </w:r>
        <w:r w:rsidR="009E1B08">
          <w:rPr>
            <w:lang w:val="en-US"/>
          </w:rPr>
          <w:instrText>h</w:instrText>
        </w:r>
        <w:r w:rsidR="00D52DD7" w:rsidRPr="00D52DD7">
          <w:rPr>
            <w:rPrChange w:id="119" w:author="Пользователь Windows" w:date="2009-05-17T16:14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</w:ins>
      <w:r w:rsidR="00D52DD7">
        <w:rPr>
          <w:lang w:val="en-US"/>
        </w:rPr>
      </w:r>
      <w:r w:rsidR="00D52DD7">
        <w:rPr>
          <w:lang w:val="en-US"/>
        </w:rPr>
        <w:fldChar w:fldCharType="separate"/>
      </w:r>
      <w:ins w:id="120" w:author="Maxim Mazin" w:date="2009-08-22T13:14:00Z">
        <w:r w:rsidR="00EC033C" w:rsidRPr="00EC033C">
          <w:rPr>
            <w:rPrChange w:id="121" w:author="Maxim Mazin" w:date="2009-08-22T13:14:00Z">
              <w:rPr>
                <w:lang w:val="en-US"/>
              </w:rPr>
            </w:rPrChange>
          </w:rPr>
          <w:t>16</w:t>
        </w:r>
      </w:ins>
      <w:ins w:id="122" w:author="Пользователь Windows" w:date="2009-05-17T16:14:00Z">
        <w:del w:id="123" w:author="Maxim Mazin" w:date="2009-08-20T10:27:00Z">
          <w:r w:rsidR="00D52DD7" w:rsidRPr="00D52DD7">
            <w:rPr>
              <w:rPrChange w:id="124" w:author="Пользователь Windows" w:date="2009-05-17T16:14:00Z">
                <w:rPr>
                  <w:b/>
                  <w:bCs/>
                  <w:sz w:val="20"/>
                  <w:szCs w:val="20"/>
                  <w:lang w:val="en-US"/>
                </w:rPr>
              </w:rPrChange>
            </w:rPr>
            <w:delText>10</w:delText>
          </w:r>
        </w:del>
        <w:r w:rsidR="00D52DD7">
          <w:rPr>
            <w:lang w:val="en-US"/>
          </w:rPr>
          <w:fldChar w:fldCharType="end"/>
        </w:r>
      </w:ins>
      <w:r w:rsidR="00683F5A" w:rsidRPr="00683F5A">
        <w:t>]</w:t>
      </w:r>
      <w:r w:rsidR="00D869EA">
        <w:t xml:space="preserve">, </w:t>
      </w:r>
      <w:r w:rsidR="00683F5A">
        <w:t xml:space="preserve">операционной семантики </w:t>
      </w:r>
      <w:r w:rsidR="00D869EA" w:rsidRPr="005A152A">
        <w:t>и т</w:t>
      </w:r>
      <w:r w:rsidR="005A1335" w:rsidRPr="005A152A">
        <w:t>.д</w:t>
      </w:r>
      <w:r w:rsidR="00B148F0">
        <w:t>.</w:t>
      </w:r>
      <w:r w:rsidR="00D869EA">
        <w:t xml:space="preserve"> </w:t>
      </w:r>
      <w:r w:rsidR="00683F5A">
        <w:t xml:space="preserve">Для этого реализуются лексический, синтаксический и семантический анализаторы, трансляторы и другие утилиты. </w:t>
      </w:r>
      <w:r w:rsidR="00004193">
        <w:t xml:space="preserve">Существуют различные инструменты, позволяющие частично автоматизировать эту деятельность </w:t>
      </w:r>
      <w:r w:rsidR="00004193" w:rsidRPr="00004193">
        <w:t>[</w:t>
      </w:r>
      <w:ins w:id="125" w:author="Maxim Mazin" w:date="2009-08-22T13:11:00Z">
        <w:r w:rsidR="004112BF">
          <w:fldChar w:fldCharType="begin"/>
        </w:r>
        <w:r w:rsidR="004112BF">
          <w:instrText xml:space="preserve"> REF _Ref238710039 \r \h </w:instrText>
        </w:r>
      </w:ins>
      <w:r w:rsidR="004112BF">
        <w:fldChar w:fldCharType="separate"/>
      </w:r>
      <w:ins w:id="126" w:author="Maxim Mazin" w:date="2009-08-22T13:14:00Z">
        <w:r w:rsidR="00EC033C">
          <w:t>17</w:t>
        </w:r>
      </w:ins>
      <w:ins w:id="127" w:author="Maxim Mazin" w:date="2009-08-22T13:11:00Z">
        <w:r w:rsidR="004112BF">
          <w:fldChar w:fldCharType="end"/>
        </w:r>
      </w:ins>
      <w:ins w:id="128" w:author="Maxim Mazin" w:date="2009-08-20T10:38:00Z">
        <w:r w:rsidR="00966C35">
          <w:t>,</w:t>
        </w:r>
        <w:r w:rsidR="00ED667D">
          <w:t xml:space="preserve"> </w:t>
        </w:r>
      </w:ins>
      <w:ins w:id="129" w:author="Maxim Mazin" w:date="2009-08-22T13:12:00Z">
        <w:r w:rsidR="004112BF">
          <w:fldChar w:fldCharType="begin"/>
        </w:r>
        <w:r w:rsidR="004112BF">
          <w:instrText xml:space="preserve"> REF _Ref238710050 \r \h </w:instrText>
        </w:r>
      </w:ins>
      <w:r w:rsidR="004112BF">
        <w:fldChar w:fldCharType="separate"/>
      </w:r>
      <w:ins w:id="130" w:author="Maxim Mazin" w:date="2009-08-22T13:14:00Z">
        <w:r w:rsidR="00EC033C">
          <w:t>18</w:t>
        </w:r>
      </w:ins>
      <w:ins w:id="131" w:author="Maxim Mazin" w:date="2009-08-22T13:12:00Z">
        <w:r w:rsidR="004112BF">
          <w:fldChar w:fldCharType="end"/>
        </w:r>
      </w:ins>
      <w:del w:id="132" w:author="Maxim Mazin" w:date="2009-08-20T10:37:00Z">
        <w:r w:rsidR="00004193" w:rsidDel="000C6250">
          <w:rPr>
            <w:lang w:val="en-US"/>
          </w:rPr>
          <w:delText>antlr</w:delText>
        </w:r>
        <w:r w:rsidR="00004193" w:rsidRPr="00004193" w:rsidDel="000C6250">
          <w:delText xml:space="preserve">, </w:delText>
        </w:r>
        <w:r w:rsidR="00004193" w:rsidDel="000C6250">
          <w:rPr>
            <w:lang w:val="en-US"/>
          </w:rPr>
          <w:delText>jflex</w:delText>
        </w:r>
      </w:del>
      <w:r w:rsidR="00004193" w:rsidRPr="00004193">
        <w:t>]</w:t>
      </w:r>
      <w:r w:rsidR="00004193" w:rsidRPr="0047354F">
        <w:t>.</w:t>
      </w:r>
    </w:p>
    <w:p w:rsidR="008C57E9" w:rsidRDefault="008F2339" w:rsidP="00D869EA">
      <w:pPr>
        <w:ind w:firstLine="567"/>
        <w:jc w:val="both"/>
        <w:textAlignment w:val="center"/>
        <w:rPr>
          <w:ins w:id="133" w:author="Maxim Mazin" w:date="2009-05-08T10:36:00Z"/>
        </w:rPr>
      </w:pPr>
      <w:r>
        <w:t>В</w:t>
      </w:r>
      <w:r w:rsidR="00683F5A">
        <w:t xml:space="preserve"> настоящее время </w:t>
      </w:r>
      <w:r w:rsidR="004C2A79">
        <w:t xml:space="preserve">для повышения эффективности труда программисты используют интегрированные среды разработки </w:t>
      </w:r>
      <w:r w:rsidR="004C2A79" w:rsidRPr="004C2A79">
        <w:t>[</w:t>
      </w:r>
      <w:del w:id="134" w:author="Maxim Mazin" w:date="2009-08-20T10:39:00Z">
        <w:r w:rsidR="004C2A79" w:rsidDel="00A5283B">
          <w:delText xml:space="preserve">ссылка на Фаулера и </w:delText>
        </w:r>
        <w:r w:rsidR="004C2A79" w:rsidDel="00A5283B">
          <w:rPr>
            <w:lang w:val="en-US"/>
          </w:rPr>
          <w:delText>post</w:delText>
        </w:r>
        <w:r w:rsidR="004C2A79" w:rsidRPr="004C2A79" w:rsidDel="00A5283B">
          <w:delText>-</w:delText>
        </w:r>
        <w:r w:rsidR="004C2A79" w:rsidDel="00A5283B">
          <w:rPr>
            <w:lang w:val="en-US"/>
          </w:rPr>
          <w:delText>IntelliJ</w:delText>
        </w:r>
      </w:del>
      <w:ins w:id="135" w:author="Пользователь Windows" w:date="2009-05-17T16:17:00Z">
        <w:r w:rsidR="00D52DD7">
          <w:rPr>
            <w:lang w:val="en-US"/>
          </w:rPr>
          <w:fldChar w:fldCharType="begin"/>
        </w:r>
        <w:r w:rsidR="00D52DD7" w:rsidRPr="00D52DD7">
          <w:rPr>
            <w:rPrChange w:id="136" w:author="Пользователь Windows" w:date="2009-05-17T16:17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  <w:instrText>REF</w:instrText>
        </w:r>
        <w:r w:rsidR="00D52DD7" w:rsidRPr="00D52DD7">
          <w:rPr>
            <w:rPrChange w:id="137" w:author="Пользователь Windows" w:date="2009-05-17T16:17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_</w:instrText>
        </w:r>
        <w:r w:rsidR="00125AE8">
          <w:rPr>
            <w:lang w:val="en-US"/>
          </w:rPr>
          <w:instrText>Ref</w:instrText>
        </w:r>
        <w:r w:rsidR="00D52DD7" w:rsidRPr="00D52DD7">
          <w:rPr>
            <w:rPrChange w:id="138" w:author="Пользователь Windows" w:date="2009-05-17T16:17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>230340353 \</w:instrText>
        </w:r>
        <w:r w:rsidR="00125AE8">
          <w:rPr>
            <w:lang w:val="en-US"/>
          </w:rPr>
          <w:instrText>r</w:instrText>
        </w:r>
        <w:r w:rsidR="00D52DD7" w:rsidRPr="00D52DD7">
          <w:rPr>
            <w:rPrChange w:id="139" w:author="Пользователь Windows" w:date="2009-05-17T16:17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\</w:instrText>
        </w:r>
        <w:r w:rsidR="00125AE8">
          <w:rPr>
            <w:lang w:val="en-US"/>
          </w:rPr>
          <w:instrText>h</w:instrText>
        </w:r>
        <w:r w:rsidR="00D52DD7" w:rsidRPr="00D52DD7">
          <w:rPr>
            <w:rPrChange w:id="140" w:author="Пользователь Windows" w:date="2009-05-17T16:17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</w:ins>
      <w:r w:rsidR="00D52DD7">
        <w:rPr>
          <w:lang w:val="en-US"/>
        </w:rPr>
      </w:r>
      <w:r w:rsidR="00D52DD7">
        <w:rPr>
          <w:lang w:val="en-US"/>
        </w:rPr>
        <w:fldChar w:fldCharType="separate"/>
      </w:r>
      <w:ins w:id="141" w:author="Maxim Mazin" w:date="2009-08-22T13:14:00Z">
        <w:r w:rsidR="00EC033C" w:rsidRPr="00EC033C">
          <w:rPr>
            <w:rPrChange w:id="142" w:author="Maxim Mazin" w:date="2009-08-22T13:14:00Z">
              <w:rPr>
                <w:lang w:val="en-US"/>
              </w:rPr>
            </w:rPrChange>
          </w:rPr>
          <w:t>19</w:t>
        </w:r>
      </w:ins>
      <w:ins w:id="143" w:author="Пользователь Windows" w:date="2009-05-17T16:17:00Z">
        <w:del w:id="144" w:author="Maxim Mazin" w:date="2009-08-20T10:27:00Z">
          <w:r w:rsidR="00D52DD7" w:rsidRPr="00D52DD7">
            <w:rPr>
              <w:rPrChange w:id="145" w:author="Пользователь Windows" w:date="2009-05-17T16:17:00Z">
                <w:rPr>
                  <w:b/>
                  <w:bCs/>
                  <w:sz w:val="20"/>
                  <w:szCs w:val="20"/>
                  <w:lang w:val="en-US"/>
                </w:rPr>
              </w:rPrChange>
            </w:rPr>
            <w:delText>11</w:delText>
          </w:r>
        </w:del>
        <w:r w:rsidR="00D52DD7">
          <w:rPr>
            <w:lang w:val="en-US"/>
          </w:rPr>
          <w:fldChar w:fldCharType="end"/>
        </w:r>
      </w:ins>
      <w:r w:rsidR="004C2A79" w:rsidRPr="004C2A79">
        <w:t>]</w:t>
      </w:r>
      <w:r w:rsidR="004C2A79">
        <w:t xml:space="preserve">, обладающие знаниями о языке программирования и значительно ускоряющие разработку. </w:t>
      </w:r>
      <w:r>
        <w:t xml:space="preserve">Поэтому создание </w:t>
      </w:r>
      <w:r w:rsidR="004C2A79">
        <w:t xml:space="preserve">нового </w:t>
      </w:r>
      <w:r>
        <w:t>языка предполагает</w:t>
      </w:r>
      <w:r w:rsidR="00B148F0">
        <w:t xml:space="preserve"> </w:t>
      </w:r>
      <w:r w:rsidR="00D869EA">
        <w:t xml:space="preserve">также </w:t>
      </w:r>
      <w:r>
        <w:t xml:space="preserve">создание </w:t>
      </w:r>
      <w:r w:rsidR="00D869EA">
        <w:t>инфраструктуры</w:t>
      </w:r>
      <w:r w:rsidR="00D869EA" w:rsidRPr="005A152A">
        <w:t xml:space="preserve"> среды разработки</w:t>
      </w:r>
      <w:r w:rsidR="00AD59E3" w:rsidRPr="00AD59E3">
        <w:t xml:space="preserve"> [</w:t>
      </w:r>
      <w:del w:id="146" w:author="Maxim Mazin" w:date="2009-08-20T10:39:00Z">
        <w:r w:rsidDel="00E70494">
          <w:delText xml:space="preserve">ссылка ни </w:delText>
        </w:r>
        <w:r w:rsidDel="00E70494">
          <w:rPr>
            <w:lang w:val="en-US"/>
          </w:rPr>
          <w:delText>IDEA</w:delText>
        </w:r>
      </w:del>
      <w:ins w:id="147" w:author="Пользователь Windows" w:date="2009-05-17T16:18:00Z">
        <w:r w:rsidR="00D52DD7">
          <w:rPr>
            <w:lang w:val="en-US"/>
          </w:rPr>
          <w:fldChar w:fldCharType="begin"/>
        </w:r>
        <w:r w:rsidR="00D52DD7" w:rsidRPr="00D52DD7">
          <w:rPr>
            <w:rPrChange w:id="148" w:author="Пользователь Windows" w:date="2009-05-17T16:18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  <w:r w:rsidR="00125AE8">
          <w:rPr>
            <w:lang w:val="en-US"/>
          </w:rPr>
          <w:instrText>REF</w:instrText>
        </w:r>
        <w:r w:rsidR="00D52DD7" w:rsidRPr="00D52DD7">
          <w:rPr>
            <w:rPrChange w:id="149" w:author="Пользователь Windows" w:date="2009-05-17T16:18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_</w:instrText>
        </w:r>
        <w:r w:rsidR="00125AE8">
          <w:rPr>
            <w:lang w:val="en-US"/>
          </w:rPr>
          <w:instrText>Ref</w:instrText>
        </w:r>
        <w:r w:rsidR="00D52DD7" w:rsidRPr="00D52DD7">
          <w:rPr>
            <w:rPrChange w:id="150" w:author="Пользователь Windows" w:date="2009-05-17T16:18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>230340430 \</w:instrText>
        </w:r>
        <w:r w:rsidR="00125AE8">
          <w:rPr>
            <w:lang w:val="en-US"/>
          </w:rPr>
          <w:instrText>r</w:instrText>
        </w:r>
        <w:r w:rsidR="00D52DD7" w:rsidRPr="00D52DD7">
          <w:rPr>
            <w:rPrChange w:id="151" w:author="Пользователь Windows" w:date="2009-05-17T16:18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\</w:instrText>
        </w:r>
        <w:r w:rsidR="00125AE8">
          <w:rPr>
            <w:lang w:val="en-US"/>
          </w:rPr>
          <w:instrText>h</w:instrText>
        </w:r>
        <w:r w:rsidR="00D52DD7" w:rsidRPr="00D52DD7">
          <w:rPr>
            <w:rPrChange w:id="152" w:author="Пользователь Windows" w:date="2009-05-17T16:18:00Z">
              <w:rPr>
                <w:b/>
                <w:bCs/>
                <w:sz w:val="20"/>
                <w:szCs w:val="20"/>
                <w:lang w:val="en-US"/>
              </w:rPr>
            </w:rPrChange>
          </w:rPr>
          <w:instrText xml:space="preserve"> </w:instrText>
        </w:r>
      </w:ins>
      <w:r w:rsidR="00D52DD7">
        <w:rPr>
          <w:lang w:val="en-US"/>
        </w:rPr>
      </w:r>
      <w:r w:rsidR="00D52DD7">
        <w:rPr>
          <w:lang w:val="en-US"/>
        </w:rPr>
        <w:fldChar w:fldCharType="separate"/>
      </w:r>
      <w:ins w:id="153" w:author="Maxim Mazin" w:date="2009-08-22T13:14:00Z">
        <w:r w:rsidR="00EC033C" w:rsidRPr="00EC033C">
          <w:rPr>
            <w:rPrChange w:id="154" w:author="Maxim Mazin" w:date="2009-08-22T13:14:00Z">
              <w:rPr>
                <w:lang w:val="en-US"/>
              </w:rPr>
            </w:rPrChange>
          </w:rPr>
          <w:t>20</w:t>
        </w:r>
      </w:ins>
      <w:ins w:id="155" w:author="Пользователь Windows" w:date="2009-05-17T16:18:00Z">
        <w:del w:id="156" w:author="Maxim Mazin" w:date="2009-08-20T10:27:00Z">
          <w:r w:rsidR="00D52DD7" w:rsidRPr="00D52DD7">
            <w:rPr>
              <w:rPrChange w:id="157" w:author="Пользователь Windows" w:date="2009-05-17T16:18:00Z">
                <w:rPr>
                  <w:b/>
                  <w:bCs/>
                  <w:sz w:val="20"/>
                  <w:szCs w:val="20"/>
                  <w:lang w:val="en-US"/>
                </w:rPr>
              </w:rPrChange>
            </w:rPr>
            <w:delText>12</w:delText>
          </w:r>
        </w:del>
        <w:r w:rsidR="00D52DD7">
          <w:rPr>
            <w:lang w:val="en-US"/>
          </w:rPr>
          <w:fldChar w:fldCharType="end"/>
        </w:r>
      </w:ins>
      <w:r w:rsidR="00AD59E3" w:rsidRPr="00AD59E3">
        <w:t>]</w:t>
      </w:r>
      <w:r w:rsidR="00D869EA">
        <w:t xml:space="preserve"> с р</w:t>
      </w:r>
      <w:r w:rsidR="00D869EA" w:rsidRPr="005A152A">
        <w:t>едактор</w:t>
      </w:r>
      <w:r w:rsidR="00D869EA">
        <w:t xml:space="preserve">ом, </w:t>
      </w:r>
      <w:r w:rsidR="008C57E9" w:rsidRPr="008C57E9">
        <w:t>авто</w:t>
      </w:r>
      <w:r w:rsidR="008C57E9">
        <w:t xml:space="preserve">дополнением кода, </w:t>
      </w:r>
      <w:r w:rsidR="00D869EA">
        <w:t>подсветкой</w:t>
      </w:r>
      <w:r w:rsidR="00D869EA" w:rsidRPr="005A152A">
        <w:t xml:space="preserve"> ошибок</w:t>
      </w:r>
      <w:r w:rsidR="00D869EA">
        <w:t>, рефакторингами, с</w:t>
      </w:r>
      <w:r w:rsidR="00D869EA" w:rsidRPr="005A152A">
        <w:t>исте</w:t>
      </w:r>
      <w:r w:rsidR="00D869EA">
        <w:t>мами</w:t>
      </w:r>
      <w:r w:rsidR="00D869EA" w:rsidRPr="005A152A">
        <w:t xml:space="preserve"> версионирования</w:t>
      </w:r>
      <w:r w:rsidR="00D869EA">
        <w:t xml:space="preserve"> и др. </w:t>
      </w:r>
    </w:p>
    <w:p w:rsidR="0057357F" w:rsidRDefault="00D869EA" w:rsidP="00D869EA">
      <w:pPr>
        <w:ind w:firstLine="567"/>
        <w:jc w:val="both"/>
        <w:textAlignment w:val="center"/>
      </w:pPr>
      <w:r>
        <w:t>Помимо того, что эта задача сама по себе является ресурсоемкой и требует высококвалифицированных</w:t>
      </w:r>
      <w:r w:rsidRPr="00554398">
        <w:t xml:space="preserve"> </w:t>
      </w:r>
      <w:r>
        <w:t>разработчиков, возникает проблема совместимости</w:t>
      </w:r>
      <w:r w:rsidR="00055DB3">
        <w:t xml:space="preserve"> различных языковых расширений при использовании в рамках одной программы</w:t>
      </w:r>
      <w:r w:rsidR="00F0202E">
        <w:t>.</w:t>
      </w:r>
      <w:ins w:id="158" w:author="Пользователь Windows" w:date="2009-05-17T15:19:00Z">
        <w:r w:rsidR="002C25F9">
          <w:t xml:space="preserve"> </w:t>
        </w:r>
      </w:ins>
      <w:r>
        <w:t xml:space="preserve">Под совместимостью </w:t>
      </w:r>
      <w:r w:rsidR="00F0202E">
        <w:t>понимается</w:t>
      </w:r>
      <w:r>
        <w:t xml:space="preserve"> возможность совместного использования  </w:t>
      </w:r>
      <w:r w:rsidR="00F0202E">
        <w:t xml:space="preserve">компонентов </w:t>
      </w:r>
      <w:r w:rsidRPr="00554398">
        <w:rPr>
          <w:rFonts w:hint="eastAsia"/>
        </w:rPr>
        <w:t>даже</w:t>
      </w:r>
      <w:r w:rsidRPr="00554398">
        <w:t xml:space="preserve">, </w:t>
      </w:r>
      <w:r w:rsidRPr="00554398">
        <w:rPr>
          <w:rFonts w:hint="eastAsia"/>
        </w:rPr>
        <w:t>если</w:t>
      </w:r>
      <w:r w:rsidRPr="00554398">
        <w:t xml:space="preserve"> </w:t>
      </w:r>
      <w:r w:rsidRPr="00554398">
        <w:rPr>
          <w:rFonts w:hint="eastAsia"/>
        </w:rPr>
        <w:t>они</w:t>
      </w:r>
      <w:r w:rsidRPr="00554398">
        <w:t xml:space="preserve">  </w:t>
      </w:r>
      <w:r w:rsidRPr="00554398">
        <w:rPr>
          <w:rFonts w:hint="eastAsia"/>
        </w:rPr>
        <w:t>созданы</w:t>
      </w:r>
      <w:r w:rsidRPr="00554398">
        <w:t xml:space="preserve"> </w:t>
      </w:r>
      <w:r w:rsidRPr="00554398">
        <w:rPr>
          <w:rFonts w:hint="eastAsia"/>
        </w:rPr>
        <w:t>независимо</w:t>
      </w:r>
      <w:r w:rsidR="00F0202E">
        <w:t xml:space="preserve"> </w:t>
      </w:r>
      <w:r w:rsidR="00F0202E" w:rsidRPr="00F0202E">
        <w:t>[</w:t>
      </w:r>
      <w:del w:id="159" w:author="Maxim Mazin" w:date="2009-08-20T10:40:00Z">
        <w:r w:rsidR="00F0202E" w:rsidDel="007838C8">
          <w:delText>ссылка на статью Костика</w:delText>
        </w:r>
      </w:del>
      <w:ins w:id="160" w:author="Пользователь Windows" w:date="2009-05-17T16:19:00Z">
        <w:r w:rsidR="00D52DD7">
          <w:fldChar w:fldCharType="begin"/>
        </w:r>
        <w:r w:rsidR="00125AE8">
          <w:instrText xml:space="preserve"> REF _Ref230337531 \r \h </w:instrText>
        </w:r>
      </w:ins>
      <w:r w:rsidR="00D52DD7">
        <w:fldChar w:fldCharType="separate"/>
      </w:r>
      <w:ins w:id="161" w:author="Maxim Mazin" w:date="2009-08-22T13:14:00Z">
        <w:r w:rsidR="00EC033C">
          <w:t>21</w:t>
        </w:r>
      </w:ins>
      <w:ins w:id="162" w:author="Пользователь Windows" w:date="2009-05-17T16:19:00Z">
        <w:del w:id="163" w:author="Maxim Mazin" w:date="2009-08-20T10:27:00Z">
          <w:r w:rsidR="00125AE8" w:rsidDel="00731BA4">
            <w:delText>13</w:delText>
          </w:r>
        </w:del>
        <w:r w:rsidR="00D52DD7">
          <w:fldChar w:fldCharType="end"/>
        </w:r>
      </w:ins>
      <w:r w:rsidR="00F0202E" w:rsidRPr="00F0202E">
        <w:t>]</w:t>
      </w:r>
      <w:r>
        <w:t>.</w:t>
      </w:r>
      <w:r w:rsidR="00D36B45">
        <w:t xml:space="preserve"> Например, </w:t>
      </w:r>
      <w:r w:rsidR="00B27141">
        <w:t xml:space="preserve">различные библиотеки для языка </w:t>
      </w:r>
      <w:r w:rsidR="00B27141" w:rsidRPr="00B27141">
        <w:rPr>
          <w:i/>
          <w:lang w:val="en-US"/>
        </w:rPr>
        <w:t>Java</w:t>
      </w:r>
      <w:r w:rsidR="00B27141" w:rsidRPr="00B27141">
        <w:t xml:space="preserve"> </w:t>
      </w:r>
      <w:r w:rsidR="00B27141">
        <w:t>совместимы, если их классы расположены в разных пакетах. Обеспечить совместимость языковых расширений несколько</w:t>
      </w:r>
      <w:r w:rsidR="0057357F">
        <w:t xml:space="preserve"> сложнее.</w:t>
      </w:r>
    </w:p>
    <w:p w:rsidR="00D869EA" w:rsidRDefault="00D869EA" w:rsidP="00D869EA">
      <w:pPr>
        <w:ind w:firstLine="567"/>
        <w:jc w:val="both"/>
        <w:textAlignment w:val="center"/>
        <w:rPr>
          <w:ins w:id="164" w:author="Maxim Mazin" w:date="2009-08-20T10:40:00Z"/>
        </w:rPr>
      </w:pPr>
      <w:r>
        <w:t xml:space="preserve">В таблице </w:t>
      </w:r>
      <w:r w:rsidR="0057357F">
        <w:t xml:space="preserve">1 </w:t>
      </w:r>
      <w:r>
        <w:t xml:space="preserve">приведены существующие средства </w:t>
      </w:r>
      <w:r w:rsidR="001A36E8">
        <w:t xml:space="preserve">создания </w:t>
      </w:r>
      <w:r>
        <w:t xml:space="preserve">языковых расширений, с указанием поддержки совместимости </w:t>
      </w:r>
      <w:r w:rsidR="003C060C">
        <w:t xml:space="preserve">разработанных </w:t>
      </w:r>
      <w:r>
        <w:t>с их помощью расширений и возможности создания языковой инфраструктуры.</w:t>
      </w:r>
    </w:p>
    <w:p w:rsidR="00B56F59" w:rsidRDefault="00B56F59" w:rsidP="00D869EA">
      <w:pPr>
        <w:ind w:firstLine="567"/>
        <w:jc w:val="both"/>
        <w:textAlignment w:val="center"/>
      </w:pPr>
    </w:p>
    <w:p w:rsidR="00175715" w:rsidDel="00B56F59" w:rsidRDefault="00175715" w:rsidP="00D869EA">
      <w:pPr>
        <w:ind w:firstLine="567"/>
        <w:jc w:val="both"/>
        <w:textAlignment w:val="center"/>
        <w:rPr>
          <w:del w:id="165" w:author="Maxim Mazin" w:date="2009-08-20T10:40:00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2693"/>
        <w:gridCol w:w="2231"/>
      </w:tblGrid>
      <w:tr w:rsidR="00D869EA" w:rsidTr="00747E96">
        <w:tc>
          <w:tcPr>
            <w:tcW w:w="4361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t>Название средства</w:t>
            </w:r>
          </w:p>
        </w:tc>
        <w:tc>
          <w:tcPr>
            <w:tcW w:w="2693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t xml:space="preserve">Совместимость </w:t>
            </w:r>
            <w:r w:rsidRPr="00175715">
              <w:rPr>
                <w:b/>
              </w:rPr>
              <w:lastRenderedPageBreak/>
              <w:t>расширений</w:t>
            </w:r>
          </w:p>
        </w:tc>
        <w:tc>
          <w:tcPr>
            <w:tcW w:w="2231" w:type="dxa"/>
          </w:tcPr>
          <w:p w:rsidR="00D869EA" w:rsidRPr="00175715" w:rsidRDefault="00D869EA" w:rsidP="00175715">
            <w:pPr>
              <w:jc w:val="center"/>
              <w:textAlignment w:val="center"/>
              <w:rPr>
                <w:b/>
              </w:rPr>
            </w:pPr>
            <w:r w:rsidRPr="00175715">
              <w:rPr>
                <w:b/>
              </w:rPr>
              <w:lastRenderedPageBreak/>
              <w:t xml:space="preserve">Языковая </w:t>
            </w:r>
            <w:r w:rsidRPr="00175715">
              <w:rPr>
                <w:b/>
              </w:rPr>
              <w:lastRenderedPageBreak/>
              <w:t>инфраструктура</w:t>
            </w:r>
          </w:p>
        </w:tc>
      </w:tr>
      <w:tr w:rsidR="00D869EA" w:rsidTr="00747E96">
        <w:tc>
          <w:tcPr>
            <w:tcW w:w="4361" w:type="dxa"/>
          </w:tcPr>
          <w:p w:rsidR="00D869EA" w:rsidRPr="0057357F" w:rsidRDefault="00D869EA" w:rsidP="003C060C">
            <w:pPr>
              <w:textAlignment w:val="center"/>
            </w:pPr>
            <w:r>
              <w:lastRenderedPageBreak/>
              <w:t>LISP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</w:tr>
      <w:tr w:rsidR="00D869EA" w:rsidRPr="0057357F" w:rsidTr="00747E96">
        <w:tc>
          <w:tcPr>
            <w:tcW w:w="4361" w:type="dxa"/>
          </w:tcPr>
          <w:p w:rsidR="00D869EA" w:rsidRPr="0057357F" w:rsidRDefault="00EA599D" w:rsidP="003C060C">
            <w:pPr>
              <w:textAlignment w:val="center"/>
            </w:pPr>
            <w:r>
              <w:t>Внутренние языки</w:t>
            </w:r>
            <w:r w:rsidR="00D869EA" w:rsidRPr="0057357F">
              <w:t xml:space="preserve"> </w:t>
            </w:r>
            <w:r w:rsidR="00D869EA">
              <w:t>в</w:t>
            </w:r>
            <w:r w:rsidR="00D869EA" w:rsidRPr="0057357F">
              <w:t xml:space="preserve"> </w:t>
            </w:r>
            <w:r w:rsidR="00D869EA" w:rsidRPr="006A5D4E">
              <w:rPr>
                <w:lang w:val="en-US"/>
              </w:rPr>
              <w:t>Ruby</w:t>
            </w:r>
            <w:r w:rsidR="00D869EA" w:rsidRPr="0057357F">
              <w:t xml:space="preserve"> / </w:t>
            </w:r>
            <w:r w:rsidR="00D869EA" w:rsidRPr="006A5D4E">
              <w:rPr>
                <w:lang w:val="en-US"/>
              </w:rPr>
              <w:t>Groovy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Pr="006A5D4E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</w:tr>
      <w:tr w:rsidR="00D869EA" w:rsidRPr="006A5D4E" w:rsidTr="00747E96">
        <w:tc>
          <w:tcPr>
            <w:tcW w:w="4361" w:type="dxa"/>
          </w:tcPr>
          <w:p w:rsidR="00D869EA" w:rsidRPr="006A5D4E" w:rsidRDefault="00D869EA" w:rsidP="003C060C">
            <w:pPr>
              <w:textAlignment w:val="center"/>
              <w:rPr>
                <w:lang w:val="en-US"/>
              </w:rPr>
            </w:pPr>
            <w:r w:rsidRPr="006A5D4E">
              <w:rPr>
                <w:lang w:val="en-US"/>
              </w:rPr>
              <w:t>XText</w:t>
            </w:r>
            <w:r w:rsidRPr="0057357F">
              <w:t xml:space="preserve"> </w:t>
            </w:r>
            <w:r w:rsidRPr="006A5D4E">
              <w:rPr>
                <w:lang w:val="en-US"/>
              </w:rPr>
              <w:t>framework</w:t>
            </w:r>
          </w:p>
        </w:tc>
        <w:tc>
          <w:tcPr>
            <w:tcW w:w="2693" w:type="dxa"/>
          </w:tcPr>
          <w:p w:rsidR="00D869EA" w:rsidRPr="006A5D4E" w:rsidRDefault="00D869EA" w:rsidP="00175715">
            <w:pPr>
              <w:jc w:val="center"/>
              <w:textAlignment w:val="center"/>
            </w:pPr>
            <w:r>
              <w:t>Нет</w:t>
            </w:r>
          </w:p>
        </w:tc>
        <w:tc>
          <w:tcPr>
            <w:tcW w:w="2231" w:type="dxa"/>
          </w:tcPr>
          <w:p w:rsidR="00D869EA" w:rsidRPr="006A5D4E" w:rsidRDefault="00CD7015" w:rsidP="00175715">
            <w:pPr>
              <w:jc w:val="center"/>
              <w:textAlignment w:val="center"/>
            </w:pPr>
            <w:r>
              <w:t>Есть</w:t>
            </w:r>
          </w:p>
        </w:tc>
      </w:tr>
      <w:tr w:rsidR="00D869EA" w:rsidRPr="006A5D4E" w:rsidTr="00747E96">
        <w:tc>
          <w:tcPr>
            <w:tcW w:w="4361" w:type="dxa"/>
          </w:tcPr>
          <w:p w:rsidR="00D869EA" w:rsidRPr="006A5D4E" w:rsidRDefault="00D869EA" w:rsidP="003C060C">
            <w:pPr>
              <w:textAlignment w:val="center"/>
              <w:rPr>
                <w:lang w:val="en-US"/>
              </w:rPr>
            </w:pPr>
            <w:r>
              <w:t>JetBrains MPS</w:t>
            </w:r>
          </w:p>
        </w:tc>
        <w:tc>
          <w:tcPr>
            <w:tcW w:w="2693" w:type="dxa"/>
          </w:tcPr>
          <w:p w:rsidR="00D869EA" w:rsidRPr="006A5D4E" w:rsidRDefault="00EA599D" w:rsidP="00175715">
            <w:pPr>
              <w:jc w:val="center"/>
              <w:textAlignment w:val="center"/>
            </w:pPr>
            <w:r>
              <w:t>Есть</w:t>
            </w:r>
          </w:p>
        </w:tc>
        <w:tc>
          <w:tcPr>
            <w:tcW w:w="2231" w:type="dxa"/>
          </w:tcPr>
          <w:p w:rsidR="00D869EA" w:rsidRPr="006A5D4E" w:rsidRDefault="00CD7015" w:rsidP="00175715">
            <w:pPr>
              <w:jc w:val="center"/>
              <w:textAlignment w:val="center"/>
            </w:pPr>
            <w:r>
              <w:t>Есть</w:t>
            </w:r>
          </w:p>
        </w:tc>
      </w:tr>
    </w:tbl>
    <w:p w:rsidR="00D869EA" w:rsidRPr="004875CB" w:rsidRDefault="00D869EA" w:rsidP="00D869EA">
      <w:pPr>
        <w:pStyle w:val="Caption"/>
        <w:ind w:firstLine="567"/>
        <w:jc w:val="center"/>
        <w:rPr>
          <w:bCs w:val="0"/>
          <w:sz w:val="24"/>
          <w:szCs w:val="24"/>
        </w:rPr>
      </w:pPr>
      <w:r>
        <w:rPr>
          <w:sz w:val="24"/>
          <w:szCs w:val="24"/>
        </w:rPr>
        <w:t>Таблица</w:t>
      </w:r>
      <w:r w:rsidRPr="004875CB">
        <w:rPr>
          <w:sz w:val="24"/>
          <w:szCs w:val="24"/>
        </w:rPr>
        <w:t xml:space="preserve"> </w:t>
      </w:r>
      <w:r w:rsidR="0026286D">
        <w:rPr>
          <w:sz w:val="24"/>
          <w:szCs w:val="24"/>
        </w:rPr>
        <w:t>1</w:t>
      </w:r>
      <w:r w:rsidRPr="004875CB">
        <w:rPr>
          <w:sz w:val="24"/>
          <w:szCs w:val="24"/>
        </w:rPr>
        <w:t xml:space="preserve">. </w:t>
      </w:r>
      <w:r>
        <w:rPr>
          <w:sz w:val="24"/>
          <w:szCs w:val="24"/>
        </w:rPr>
        <w:t>Существующие средства создания языковых расширений</w:t>
      </w:r>
    </w:p>
    <w:p w:rsidR="00D869EA" w:rsidRPr="009938DE" w:rsidRDefault="00D869EA" w:rsidP="00D869EA">
      <w:pPr>
        <w:ind w:firstLine="567"/>
        <w:jc w:val="both"/>
        <w:textAlignment w:val="center"/>
      </w:pPr>
    </w:p>
    <w:p w:rsidR="00D869EA" w:rsidRDefault="00D869EA" w:rsidP="00D869EA">
      <w:pPr>
        <w:ind w:firstLine="567"/>
        <w:jc w:val="both"/>
        <w:textAlignment w:val="center"/>
      </w:pPr>
      <w:r>
        <w:t>Из приведенных средств</w:t>
      </w:r>
      <w:r w:rsidRPr="006A5D4E">
        <w:t xml:space="preserve"> лишь </w:t>
      </w:r>
      <w:r w:rsidRPr="00D953B9">
        <w:rPr>
          <w:i/>
        </w:rPr>
        <w:t>JetBrains MPS</w:t>
      </w:r>
      <w:r w:rsidR="00AD59E3">
        <w:t xml:space="preserve"> </w:t>
      </w:r>
      <w:r w:rsidR="00AD59E3" w:rsidRPr="00AD59E3">
        <w:t>[</w:t>
      </w:r>
      <w:del w:id="166" w:author="Maxim Mazin" w:date="2009-08-20T10:41:00Z">
        <w:r w:rsidR="00AD59E3" w:rsidRPr="00AD59E3" w:rsidDel="006602BD">
          <w:delText>ссылка</w:delText>
        </w:r>
      </w:del>
      <w:ins w:id="167" w:author="Пользователь Windows" w:date="2009-05-17T16:19:00Z">
        <w:r w:rsidR="00D52DD7">
          <w:fldChar w:fldCharType="begin"/>
        </w:r>
        <w:r w:rsidR="00125AE8">
          <w:instrText xml:space="preserve"> REF _Ref229208176 \r \h </w:instrText>
        </w:r>
      </w:ins>
      <w:r w:rsidR="00D52DD7">
        <w:fldChar w:fldCharType="separate"/>
      </w:r>
      <w:ins w:id="168" w:author="Maxim Mazin" w:date="2009-08-22T13:14:00Z">
        <w:r w:rsidR="00EC033C">
          <w:t>14</w:t>
        </w:r>
      </w:ins>
      <w:ins w:id="169" w:author="Пользователь Windows" w:date="2009-05-17T16:19:00Z">
        <w:del w:id="170" w:author="Maxim Mazin" w:date="2009-08-20T10:27:00Z">
          <w:r w:rsidR="00125AE8" w:rsidDel="00731BA4">
            <w:delText>8</w:delText>
          </w:r>
        </w:del>
        <w:r w:rsidR="00D52DD7">
          <w:fldChar w:fldCharType="end"/>
        </w:r>
        <w:r w:rsidR="00D52DD7" w:rsidRPr="00D52DD7">
          <w:rPr>
            <w:rPrChange w:id="171" w:author="Пользователь Windows" w:date="2009-05-17T16:19:00Z">
              <w:rPr>
                <w:b/>
                <w:bCs/>
                <w:sz w:val="20"/>
                <w:szCs w:val="20"/>
                <w:lang w:val="en-US"/>
              </w:rPr>
            </w:rPrChange>
          </w:rPr>
          <w:t xml:space="preserve">, </w:t>
        </w:r>
        <w:r w:rsidR="00D52DD7">
          <w:fldChar w:fldCharType="begin"/>
        </w:r>
        <w:r w:rsidR="00125AE8">
          <w:instrText xml:space="preserve"> REF _Ref230340520 \r \h </w:instrText>
        </w:r>
      </w:ins>
      <w:r w:rsidR="00D52DD7">
        <w:fldChar w:fldCharType="separate"/>
      </w:r>
      <w:ins w:id="172" w:author="Maxim Mazin" w:date="2009-08-22T13:14:00Z">
        <w:r w:rsidR="00EC033C">
          <w:t>22</w:t>
        </w:r>
      </w:ins>
      <w:ins w:id="173" w:author="Пользователь Windows" w:date="2009-05-17T16:19:00Z">
        <w:del w:id="174" w:author="Maxim Mazin" w:date="2009-08-20T10:27:00Z">
          <w:r w:rsidR="00125AE8" w:rsidDel="00731BA4">
            <w:delText>14</w:delText>
          </w:r>
        </w:del>
        <w:r w:rsidR="00D52DD7">
          <w:fldChar w:fldCharType="end"/>
        </w:r>
        <w:r w:rsidR="00D52DD7" w:rsidRPr="00D52DD7">
          <w:rPr>
            <w:rPrChange w:id="175" w:author="Пользователь Windows" w:date="2009-05-17T16:19:00Z">
              <w:rPr>
                <w:b/>
                <w:bCs/>
                <w:sz w:val="20"/>
                <w:szCs w:val="20"/>
                <w:lang w:val="en-US"/>
              </w:rPr>
            </w:rPrChange>
          </w:rPr>
          <w:t xml:space="preserve">, </w:t>
        </w:r>
      </w:ins>
      <w:ins w:id="176" w:author="Пользователь Windows" w:date="2009-05-17T16:20:00Z">
        <w:r w:rsidR="00D52DD7">
          <w:fldChar w:fldCharType="begin"/>
        </w:r>
        <w:r w:rsidR="00125AE8">
          <w:instrText xml:space="preserve"> REF _Ref230340529 \r \h </w:instrText>
        </w:r>
      </w:ins>
      <w:r w:rsidR="00D52DD7">
        <w:fldChar w:fldCharType="separate"/>
      </w:r>
      <w:ins w:id="177" w:author="Maxim Mazin" w:date="2009-08-22T13:14:00Z">
        <w:r w:rsidR="00EC033C">
          <w:t>23</w:t>
        </w:r>
      </w:ins>
      <w:ins w:id="178" w:author="Пользователь Windows" w:date="2009-05-17T16:20:00Z">
        <w:del w:id="179" w:author="Maxim Mazin" w:date="2009-08-20T10:27:00Z">
          <w:r w:rsidR="00125AE8" w:rsidDel="00731BA4">
            <w:delText>15</w:delText>
          </w:r>
        </w:del>
        <w:r w:rsidR="00D52DD7">
          <w:fldChar w:fldCharType="end"/>
        </w:r>
      </w:ins>
      <w:r w:rsidR="00AD59E3" w:rsidRPr="00AD59E3">
        <w:t>]</w:t>
      </w:r>
      <w:r>
        <w:t xml:space="preserve"> о</w:t>
      </w:r>
      <w:r w:rsidRPr="006A5D4E">
        <w:t>дновременно</w:t>
      </w:r>
      <w:r>
        <w:t xml:space="preserve"> позволяет создавать</w:t>
      </w:r>
      <w:r w:rsidRPr="006A5D4E">
        <w:t xml:space="preserve"> как </w:t>
      </w:r>
      <w:r>
        <w:t xml:space="preserve">совместимые языковые расширения, так и  языковую инфраструктуру для них.  Поэтому именно среда </w:t>
      </w:r>
      <w:r w:rsidRPr="00D953B9">
        <w:rPr>
          <w:i/>
        </w:rPr>
        <w:t>MPS</w:t>
      </w:r>
      <w:r>
        <w:t xml:space="preserve"> была выбрана для создания акторного расширения языка</w:t>
      </w:r>
      <w:r w:rsidR="00096352">
        <w:t xml:space="preserve"> </w:t>
      </w:r>
      <w:r w:rsidR="00096352" w:rsidRPr="00D953B9">
        <w:rPr>
          <w:i/>
          <w:lang w:val="en-US"/>
        </w:rPr>
        <w:t>Java</w:t>
      </w:r>
      <w:r>
        <w:t xml:space="preserve">. </w:t>
      </w:r>
      <w:r w:rsidR="00D953B9">
        <w:t xml:space="preserve">Среда </w:t>
      </w:r>
      <w:r w:rsidRPr="00D953B9">
        <w:rPr>
          <w:i/>
        </w:rPr>
        <w:t>MPS</w:t>
      </w:r>
      <w:r>
        <w:t xml:space="preserve"> </w:t>
      </w:r>
      <w:r w:rsidR="00D953B9">
        <w:t xml:space="preserve">поставляется с большим количеством </w:t>
      </w:r>
      <w:r>
        <w:t xml:space="preserve">уже </w:t>
      </w:r>
      <w:r w:rsidR="00D953B9">
        <w:t xml:space="preserve">готовых </w:t>
      </w:r>
      <w:r>
        <w:t>языков</w:t>
      </w:r>
      <w:r w:rsidR="00D953B9">
        <w:t xml:space="preserve"> и языковых расширений, поддерживающих дополнительные конструкции</w:t>
      </w:r>
      <w:r>
        <w:t xml:space="preserve">: </w:t>
      </w:r>
      <w:r>
        <w:rPr>
          <w:rFonts w:hint="eastAsia"/>
        </w:rPr>
        <w:t>коллекции</w:t>
      </w:r>
      <w:r>
        <w:t xml:space="preserve">, </w:t>
      </w:r>
      <w:r>
        <w:rPr>
          <w:rFonts w:hint="eastAsia"/>
        </w:rPr>
        <w:t>замыкания</w:t>
      </w:r>
      <w:r>
        <w:t xml:space="preserve">, </w:t>
      </w:r>
      <w:r>
        <w:rPr>
          <w:rFonts w:hint="eastAsia"/>
        </w:rPr>
        <w:t>регулярные</w:t>
      </w:r>
      <w:r>
        <w:t xml:space="preserve"> </w:t>
      </w:r>
      <w:r>
        <w:rPr>
          <w:rFonts w:hint="eastAsia"/>
        </w:rPr>
        <w:t>выражения</w:t>
      </w:r>
      <w:r w:rsidR="00DA3C78">
        <w:t>, работу с датами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др</w:t>
      </w:r>
      <w:r>
        <w:t>.</w:t>
      </w:r>
    </w:p>
    <w:p w:rsidR="00D869EA" w:rsidRPr="000C669F" w:rsidRDefault="00D869EA" w:rsidP="00175715">
      <w:pPr>
        <w:spacing w:after="240"/>
        <w:ind w:firstLine="567"/>
        <w:jc w:val="both"/>
        <w:textAlignment w:val="center"/>
        <w:rPr>
          <w:b/>
          <w:bCs/>
        </w:rPr>
      </w:pPr>
    </w:p>
    <w:p w:rsidR="00662DD9" w:rsidRDefault="00BB3B7C" w:rsidP="00BB3B7C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 xml:space="preserve">2 </w:t>
      </w:r>
      <w:ins w:id="180" w:author="Maxim Mazin" w:date="2009-08-20T01:33:00Z">
        <w:r w:rsidR="00915321">
          <w:rPr>
            <w:b/>
            <w:bCs/>
          </w:rPr>
          <w:t xml:space="preserve">Базовые понятия расширения </w:t>
        </w:r>
        <w:r w:rsidR="00915321" w:rsidRPr="004875CB">
          <w:rPr>
            <w:b/>
            <w:bCs/>
            <w:lang w:val="en-US"/>
          </w:rPr>
          <w:t>Actor</w:t>
        </w:r>
        <w:r w:rsidR="00915321" w:rsidRPr="004875CB">
          <w:rPr>
            <w:b/>
            <w:bCs/>
          </w:rPr>
          <w:t xml:space="preserve"> </w:t>
        </w:r>
        <w:r w:rsidR="00915321" w:rsidRPr="004875CB">
          <w:rPr>
            <w:b/>
            <w:bCs/>
            <w:lang w:val="en-US"/>
          </w:rPr>
          <w:t>Language</w:t>
        </w:r>
      </w:ins>
      <w:del w:id="181" w:author="Maxim Mazin" w:date="2009-08-20T01:33:00Z">
        <w:r w:rsidR="00662DD9" w:rsidRPr="00BB3B7C" w:rsidDel="00915321">
          <w:rPr>
            <w:b/>
            <w:bCs/>
          </w:rPr>
          <w:delText>Основная часть</w:delText>
        </w:r>
      </w:del>
    </w:p>
    <w:p w:rsidR="00BB3B7C" w:rsidRPr="00BB3B7C" w:rsidDel="00915321" w:rsidRDefault="00BB3B7C" w:rsidP="00BB3B7C">
      <w:pPr>
        <w:ind w:firstLine="567"/>
        <w:jc w:val="both"/>
        <w:textAlignment w:val="center"/>
        <w:rPr>
          <w:del w:id="182" w:author="Maxim Mazin" w:date="2009-08-20T01:34:00Z"/>
          <w:b/>
          <w:bCs/>
        </w:rPr>
      </w:pPr>
    </w:p>
    <w:p w:rsidR="00662DD9" w:rsidRPr="00B05A4A" w:rsidDel="00915321" w:rsidRDefault="00662DD9" w:rsidP="00662DD9">
      <w:pPr>
        <w:ind w:firstLine="567"/>
        <w:jc w:val="both"/>
        <w:textAlignment w:val="center"/>
        <w:rPr>
          <w:del w:id="183" w:author="Maxim Mazin" w:date="2009-08-20T01:33:00Z"/>
          <w:bCs/>
          <w:color w:val="7F7F7F"/>
          <w:rPrChange w:id="184" w:author="Maxim Mazin" w:date="2009-08-17T23:44:00Z">
            <w:rPr>
              <w:del w:id="185" w:author="Maxim Mazin" w:date="2009-08-20T01:33:00Z"/>
              <w:bCs/>
              <w:color w:val="7F7F7F"/>
              <w:lang w:val="en-US"/>
            </w:rPr>
          </w:rPrChange>
        </w:rPr>
      </w:pPr>
      <w:del w:id="186" w:author="Maxim Mazin" w:date="2009-08-20T01:33:00Z">
        <w:r w:rsidRPr="00BB3B7C" w:rsidDel="00915321">
          <w:rPr>
            <w:bCs/>
            <w:color w:val="7F7F7F"/>
          </w:rPr>
          <w:delText>В основном тексте статьи должна быть представлена строгая постановка решаемой задачи, изложены и обстоятельно разъяснены (доказаны) полученные утверждения и выводы, приведены результаты экспериментальных исследований или математического моделирования, иллюстрирующие сделанные утверждения. Основной текст статьи может быть разбит на отдельные разделы: «Постановка задачи», «Основной результат», «Результаты моделирования» и т.п.</w:delText>
        </w:r>
      </w:del>
    </w:p>
    <w:p w:rsidR="00AD59E3" w:rsidRPr="00B05A4A" w:rsidDel="00915321" w:rsidRDefault="00AD59E3" w:rsidP="00662DD9">
      <w:pPr>
        <w:ind w:firstLine="567"/>
        <w:jc w:val="both"/>
        <w:textAlignment w:val="center"/>
        <w:rPr>
          <w:del w:id="187" w:author="Maxim Mazin" w:date="2009-08-20T01:33:00Z"/>
          <w:bCs/>
          <w:color w:val="7F7F7F"/>
          <w:rPrChange w:id="188" w:author="Maxim Mazin" w:date="2009-08-17T23:44:00Z">
            <w:rPr>
              <w:del w:id="189" w:author="Maxim Mazin" w:date="2009-08-20T01:33:00Z"/>
              <w:bCs/>
              <w:color w:val="7F7F7F"/>
              <w:lang w:val="en-US"/>
            </w:rPr>
          </w:rPrChange>
        </w:rPr>
      </w:pPr>
    </w:p>
    <w:p w:rsidR="00D869EA" w:rsidRPr="004875CB" w:rsidDel="00915321" w:rsidRDefault="00D869EA" w:rsidP="00D869EA">
      <w:pPr>
        <w:ind w:firstLine="567"/>
        <w:jc w:val="both"/>
        <w:textAlignment w:val="center"/>
        <w:rPr>
          <w:del w:id="190" w:author="Maxim Mazin" w:date="2009-08-20T01:34:00Z"/>
          <w:b/>
          <w:bCs/>
        </w:rPr>
      </w:pPr>
      <w:del w:id="191" w:author="Maxim Mazin" w:date="2009-08-20T01:34:00Z">
        <w:r w:rsidDel="00915321">
          <w:rPr>
            <w:b/>
            <w:bCs/>
          </w:rPr>
          <w:delText>2.1</w:delText>
        </w:r>
      </w:del>
      <w:del w:id="192" w:author="Maxim Mazin" w:date="2009-08-20T01:33:00Z">
        <w:r w:rsidDel="00915321">
          <w:rPr>
            <w:b/>
            <w:bCs/>
          </w:rPr>
          <w:delText xml:space="preserve"> </w:delText>
        </w:r>
        <w:r w:rsidRPr="004875CB" w:rsidDel="00915321">
          <w:rPr>
            <w:b/>
            <w:bCs/>
            <w:lang w:val="en-US"/>
          </w:rPr>
          <w:delText>Actor</w:delText>
        </w:r>
        <w:r w:rsidRPr="004875CB" w:rsidDel="00915321">
          <w:rPr>
            <w:b/>
            <w:bCs/>
          </w:rPr>
          <w:delText xml:space="preserve"> </w:delText>
        </w:r>
        <w:r w:rsidRPr="004875CB" w:rsidDel="00915321">
          <w:rPr>
            <w:b/>
            <w:bCs/>
            <w:lang w:val="en-US"/>
          </w:rPr>
          <w:delText>Language</w:delText>
        </w:r>
      </w:del>
      <w:del w:id="193" w:author="Maxim Mazin" w:date="2009-08-20T01:34:00Z">
        <w:r w:rsidRPr="004875CB" w:rsidDel="00915321">
          <w:rPr>
            <w:b/>
            <w:bCs/>
          </w:rPr>
          <w:delText xml:space="preserve">. </w:delText>
        </w:r>
      </w:del>
      <w:del w:id="194" w:author="Maxim Mazin" w:date="2009-08-16T12:03:00Z">
        <w:r w:rsidRPr="00DF6294" w:rsidDel="007C5DE2">
          <w:rPr>
            <w:b/>
            <w:bCs/>
            <w:highlight w:val="yellow"/>
          </w:rPr>
          <w:delText>Основные понятия</w:delText>
        </w:r>
      </w:del>
    </w:p>
    <w:p w:rsidR="00904DB0" w:rsidRPr="006D63CB" w:rsidRDefault="00DF6294" w:rsidP="006D63CB">
      <w:pPr>
        <w:ind w:firstLine="567"/>
        <w:jc w:val="both"/>
        <w:textAlignment w:val="center"/>
      </w:pPr>
      <w:r w:rsidRPr="006D63CB">
        <w:t xml:space="preserve">Созданное авторами </w:t>
      </w:r>
      <w:r w:rsidR="00794FA0" w:rsidRPr="006D63CB">
        <w:t xml:space="preserve">языковое </w:t>
      </w:r>
      <w:r w:rsidRPr="006D63CB">
        <w:t>расширение</w:t>
      </w:r>
      <w:r w:rsidR="006C4031" w:rsidRPr="006D63CB">
        <w:t xml:space="preserve"> </w:t>
      </w:r>
      <w:r w:rsidR="00794FA0" w:rsidRPr="006D63CB">
        <w:t xml:space="preserve">позволяет использовать акторы наряду с обычными объектами при программировании на языке </w:t>
      </w:r>
      <w:r w:rsidR="00794FA0" w:rsidRPr="00AA686D">
        <w:rPr>
          <w:i/>
        </w:rPr>
        <w:t>Java</w:t>
      </w:r>
      <w:r w:rsidR="00794FA0" w:rsidRPr="006D63CB">
        <w:t xml:space="preserve">. </w:t>
      </w:r>
      <w:r w:rsidR="00904DB0" w:rsidRPr="006D63CB">
        <w:t>Декларация типа актора, поддерживаемая расширением, синтаксически совпадает с декларацией java-класса с той лишь разницей, что вместо ключевого слова «</w:t>
      </w:r>
      <w:r w:rsidR="00904DB0" w:rsidRPr="00AA686D">
        <w:rPr>
          <w:i/>
        </w:rPr>
        <w:t>class</w:t>
      </w:r>
      <w:r w:rsidR="00904DB0" w:rsidRPr="006D63CB">
        <w:t>» используется ключевое слово «</w:t>
      </w:r>
      <w:r w:rsidR="00904DB0" w:rsidRPr="00AA686D">
        <w:rPr>
          <w:i/>
        </w:rPr>
        <w:t>actor</w:t>
      </w:r>
      <w:r w:rsidR="00904DB0" w:rsidRPr="006D63CB">
        <w:t xml:space="preserve">». Для типа актора могут быть определены конструкторы, </w:t>
      </w:r>
      <w:r w:rsidR="00794FA0" w:rsidRPr="006D63CB">
        <w:t>поля и объявления типов обрабатываемых сообщений</w:t>
      </w:r>
      <w:r w:rsidR="00904DB0" w:rsidRPr="006D63CB">
        <w:t>.</w:t>
      </w:r>
      <w:r w:rsidR="00794FA0" w:rsidRPr="006D63CB">
        <w:t xml:space="preserve"> Синтаксис последних полностью совпадает с синтаксисом объявлений обычных методов в языке </w:t>
      </w:r>
      <w:r w:rsidR="00794FA0" w:rsidRPr="00AA686D">
        <w:rPr>
          <w:i/>
        </w:rPr>
        <w:t>Java</w:t>
      </w:r>
      <w:r w:rsidR="00794FA0" w:rsidRPr="006D63CB">
        <w:t xml:space="preserve">. Аналогично, синтаксис </w:t>
      </w:r>
      <w:r w:rsidR="006F3FEF" w:rsidRPr="006D63CB">
        <w:t>отправки сообщений</w:t>
      </w:r>
      <w:r w:rsidR="00794FA0" w:rsidRPr="006D63CB">
        <w:t xml:space="preserve"> актору, не отличается от синтаксиса </w:t>
      </w:r>
      <w:r w:rsidR="006F3FEF" w:rsidRPr="006D63CB">
        <w:t>вызова методов</w:t>
      </w:r>
      <w:r w:rsidR="00794FA0" w:rsidRPr="006D63CB">
        <w:t xml:space="preserve"> у объекта. </w:t>
      </w:r>
      <w:r w:rsidR="006F3FEF" w:rsidRPr="006D63CB">
        <w:t xml:space="preserve">Но, в отличие от вызова методов, отправка сообщений происходит асинхронно:  сообщения помещаются в индивидуальную очередь актора и последовательно </w:t>
      </w:r>
      <w:r w:rsidR="00434A9D" w:rsidRPr="006D63CB">
        <w:t xml:space="preserve">актором </w:t>
      </w:r>
      <w:r w:rsidR="006F3FEF" w:rsidRPr="006D63CB">
        <w:t>обрабатываются.</w:t>
      </w:r>
    </w:p>
    <w:p w:rsidR="00951FE3" w:rsidRDefault="00434A9D" w:rsidP="00951FE3">
      <w:pPr>
        <w:ind w:firstLine="567"/>
        <w:jc w:val="both"/>
        <w:textAlignment w:val="center"/>
      </w:pPr>
      <w:r>
        <w:t>Содержание</w:t>
      </w:r>
      <w:r w:rsidR="006D63CB">
        <w:t xml:space="preserve"> потока </w:t>
      </w:r>
      <w:r w:rsidR="00331C87">
        <w:t xml:space="preserve">в языке </w:t>
      </w:r>
      <w:r w:rsidR="00331C87" w:rsidRPr="00331C87">
        <w:rPr>
          <w:i/>
          <w:lang w:val="en-US"/>
        </w:rPr>
        <w:t>Java</w:t>
      </w:r>
      <w:r w:rsidR="00331C87" w:rsidRPr="00331C87">
        <w:t xml:space="preserve"> </w:t>
      </w:r>
      <w:r w:rsidR="00331C87">
        <w:t>–</w:t>
      </w:r>
      <w:r w:rsidR="00331C87" w:rsidRPr="00331C87">
        <w:t xml:space="preserve"> </w:t>
      </w:r>
      <w:r>
        <w:t>ресурсоемкий</w:t>
      </w:r>
      <w:r w:rsidR="00331C87">
        <w:t xml:space="preserve"> </w:t>
      </w:r>
      <w:r>
        <w:t>процесс, поэтому для обработки сообщений актору не выделяется отдельный</w:t>
      </w:r>
      <w:r w:rsidR="00E92A8F">
        <w:t xml:space="preserve"> экземпляр класса</w:t>
      </w:r>
      <w:r w:rsidR="00E92A8F" w:rsidRPr="00E92A8F">
        <w:t xml:space="preserve"> </w:t>
      </w:r>
      <w:r w:rsidR="00E92A8F">
        <w:t>«</w:t>
      </w:r>
      <w:r w:rsidR="00E92A8F" w:rsidRPr="00E92A8F">
        <w:rPr>
          <w:i/>
          <w:lang w:val="en-US"/>
        </w:rPr>
        <w:t>java</w:t>
      </w:r>
      <w:r w:rsidR="00E92A8F" w:rsidRPr="00E92A8F">
        <w:rPr>
          <w:i/>
        </w:rPr>
        <w:t>.</w:t>
      </w:r>
      <w:r w:rsidR="00E92A8F" w:rsidRPr="00E92A8F">
        <w:rPr>
          <w:i/>
          <w:lang w:val="en-US"/>
        </w:rPr>
        <w:t>lang</w:t>
      </w:r>
      <w:r w:rsidR="00E92A8F" w:rsidRPr="00E92A8F">
        <w:rPr>
          <w:i/>
        </w:rPr>
        <w:t>.</w:t>
      </w:r>
      <w:r w:rsidR="00E92A8F" w:rsidRPr="00E92A8F">
        <w:rPr>
          <w:i/>
          <w:lang w:val="en-US"/>
        </w:rPr>
        <w:t>Thread</w:t>
      </w:r>
      <w:r w:rsidR="00E92A8F">
        <w:t>»</w:t>
      </w:r>
      <w:r>
        <w:t xml:space="preserve">. Вместо этого </w:t>
      </w:r>
      <w:r w:rsidR="002A1A68">
        <w:t>отправка всех сообщений, всем акторам происходит посредством добавления сообщений в очередь общего диспетчера.</w:t>
      </w:r>
      <w:r w:rsidR="00E92A8F">
        <w:t xml:space="preserve"> Диспетчер обладает пулом потоков</w:t>
      </w:r>
      <w:r w:rsidR="00FF549D">
        <w:t xml:space="preserve"> </w:t>
      </w:r>
      <w:r w:rsidR="00FF549D" w:rsidRPr="00FF549D">
        <w:t>[</w:t>
      </w:r>
      <w:del w:id="195" w:author="Maxim Mazin" w:date="2009-08-20T10:42:00Z">
        <w:r w:rsidR="00FF549D" w:rsidDel="009F681D">
          <w:delText>ссылка про пул потоков</w:delText>
        </w:r>
      </w:del>
      <w:ins w:id="196" w:author="Пользователь Windows" w:date="2009-05-17T16:20:00Z">
        <w:r w:rsidR="00D52DD7">
          <w:fldChar w:fldCharType="begin"/>
        </w:r>
        <w:r w:rsidR="00125AE8">
          <w:instrText xml:space="preserve"> REF _Ref230340550 \r \h </w:instrText>
        </w:r>
      </w:ins>
      <w:r w:rsidR="00D52DD7">
        <w:fldChar w:fldCharType="separate"/>
      </w:r>
      <w:ins w:id="197" w:author="Maxim Mazin" w:date="2009-08-22T13:14:00Z">
        <w:r w:rsidR="00EC033C">
          <w:t>24</w:t>
        </w:r>
      </w:ins>
      <w:ins w:id="198" w:author="Пользователь Windows" w:date="2009-05-17T16:20:00Z">
        <w:del w:id="199" w:author="Maxim Mazin" w:date="2009-08-20T10:27:00Z">
          <w:r w:rsidR="00125AE8" w:rsidDel="00731BA4">
            <w:delText>16</w:delText>
          </w:r>
        </w:del>
        <w:r w:rsidR="00D52DD7">
          <w:fldChar w:fldCharType="end"/>
        </w:r>
      </w:ins>
      <w:r w:rsidR="00FF549D" w:rsidRPr="00FF549D">
        <w:t>]</w:t>
      </w:r>
      <w:r w:rsidR="00E92A8F">
        <w:t xml:space="preserve">, размер которого либо задается программистом явно, либо вычисляется исходя из </w:t>
      </w:r>
      <w:r w:rsidR="00951FE3">
        <w:t>числа доступных</w:t>
      </w:r>
      <w:r w:rsidR="00E92A8F">
        <w:t xml:space="preserve"> ядер в системе. По мере появления новых сообщений в очереди диспетчера и освобождения потоков из пула, сообщения </w:t>
      </w:r>
      <w:r w:rsidR="009F0C13">
        <w:t xml:space="preserve">последовательно </w:t>
      </w:r>
      <w:r w:rsidR="00E92A8F">
        <w:t xml:space="preserve">извлекаются из очереди </w:t>
      </w:r>
      <w:r w:rsidR="009F0C13">
        <w:t>для обработки</w:t>
      </w:r>
      <w:r w:rsidR="00951FE3">
        <w:t xml:space="preserve"> акторами</w:t>
      </w:r>
      <w:r w:rsidR="009F0C13">
        <w:t>.</w:t>
      </w:r>
      <w:r w:rsidR="00951FE3">
        <w:t xml:space="preserve"> </w:t>
      </w:r>
    </w:p>
    <w:p w:rsidR="004B190B" w:rsidRDefault="00951FE3" w:rsidP="004B190B">
      <w:pPr>
        <w:ind w:firstLine="567"/>
        <w:jc w:val="both"/>
        <w:textAlignment w:val="center"/>
      </w:pPr>
      <w:r>
        <w:t>При этом гарантируется, что сообщения направленные одному и тому же актору не могут обрабатываться параллельно двумя разными потоками. Таким образом</w:t>
      </w:r>
      <w:r w:rsidR="007D3AEA">
        <w:t>,</w:t>
      </w:r>
      <w:r>
        <w:t xml:space="preserve"> эмулируется обладание актором потоком управления.</w:t>
      </w:r>
    </w:p>
    <w:p w:rsidR="00D869EA" w:rsidRDefault="0084009C" w:rsidP="005E2D80">
      <w:pPr>
        <w:ind w:firstLine="567"/>
        <w:jc w:val="both"/>
        <w:textAlignment w:val="center"/>
        <w:rPr>
          <w:ins w:id="200" w:author="Maxim Mazin" w:date="2009-08-16T12:29:00Z"/>
        </w:rPr>
      </w:pPr>
      <w:r>
        <w:t xml:space="preserve">На рисунке 2 приведен пример </w:t>
      </w:r>
      <w:r w:rsidR="00366500">
        <w:t xml:space="preserve">объявления двух </w:t>
      </w:r>
      <w:r w:rsidR="00C61211">
        <w:t xml:space="preserve">типов </w:t>
      </w:r>
      <w:r w:rsidR="00366500">
        <w:t xml:space="preserve">акторов: </w:t>
      </w:r>
      <w:r w:rsidR="00366500" w:rsidRPr="00366500">
        <w:t>«</w:t>
      </w:r>
      <w:r w:rsidR="00366500" w:rsidRPr="00366500">
        <w:rPr>
          <w:i/>
          <w:lang w:val="en-US"/>
        </w:rPr>
        <w:t>Ping</w:t>
      </w:r>
      <w:r w:rsidR="00366500" w:rsidRPr="00366500">
        <w:t xml:space="preserve">» </w:t>
      </w:r>
      <w:r w:rsidR="00366500">
        <w:t>и «</w:t>
      </w:r>
      <w:r w:rsidR="00366500" w:rsidRPr="00366500">
        <w:rPr>
          <w:i/>
          <w:lang w:val="en-US"/>
        </w:rPr>
        <w:t>Pong</w:t>
      </w:r>
      <w:r w:rsidR="00366500">
        <w:t>»</w:t>
      </w:r>
      <w:r w:rsidR="004B2C72">
        <w:t xml:space="preserve">. </w:t>
      </w:r>
      <w:r w:rsidR="00366500">
        <w:t>При отправке актору «</w:t>
      </w:r>
      <w:r w:rsidR="00366500" w:rsidRPr="00366500">
        <w:rPr>
          <w:i/>
          <w:lang w:val="en-US"/>
        </w:rPr>
        <w:t>Ping</w:t>
      </w:r>
      <w:r w:rsidR="00366500">
        <w:t>»</w:t>
      </w:r>
      <w:r w:rsidR="00366500" w:rsidRPr="00366500">
        <w:t xml:space="preserve"> </w:t>
      </w:r>
      <w:r w:rsidR="00366500">
        <w:t>сообщения «</w:t>
      </w:r>
      <w:r w:rsidR="00366500" w:rsidRPr="00366500">
        <w:rPr>
          <w:i/>
          <w:lang w:val="en-US"/>
        </w:rPr>
        <w:t>start</w:t>
      </w:r>
      <w:r w:rsidR="00366500">
        <w:t>»</w:t>
      </w:r>
      <w:r w:rsidR="009B2B3A">
        <w:t>, между акторами начинается обмен сообщениями «</w:t>
      </w:r>
      <w:r w:rsidR="009B2B3A" w:rsidRPr="009B2B3A">
        <w:rPr>
          <w:i/>
          <w:lang w:val="en-US"/>
        </w:rPr>
        <w:t>ping</w:t>
      </w:r>
      <w:r w:rsidR="009B2B3A">
        <w:t>»</w:t>
      </w:r>
      <w:r w:rsidR="009B2B3A" w:rsidRPr="009B2B3A">
        <w:t xml:space="preserve"> </w:t>
      </w:r>
      <w:r w:rsidR="009B2B3A">
        <w:t>и «</w:t>
      </w:r>
      <w:r w:rsidR="009B2B3A" w:rsidRPr="009B2B3A">
        <w:rPr>
          <w:i/>
          <w:lang w:val="en-US"/>
        </w:rPr>
        <w:t>pong</w:t>
      </w:r>
      <w:r w:rsidR="009B2B3A">
        <w:t>»</w:t>
      </w:r>
      <w:r w:rsidR="00410C3A" w:rsidRPr="00410C3A">
        <w:t>.</w:t>
      </w:r>
      <w:r w:rsidR="00410C3A">
        <w:t xml:space="preserve"> </w:t>
      </w:r>
      <w:r w:rsidR="00806E31">
        <w:t>После отправки</w:t>
      </w:r>
      <w:r w:rsidR="000147A4">
        <w:t>, заданного параметром «</w:t>
      </w:r>
      <w:r w:rsidR="000147A4" w:rsidRPr="00410C3A">
        <w:rPr>
          <w:i/>
          <w:lang w:val="en-US"/>
        </w:rPr>
        <w:t>pingCount</w:t>
      </w:r>
      <w:r w:rsidR="000147A4">
        <w:t>»,</w:t>
      </w:r>
      <w:r w:rsidR="00806E31">
        <w:t xml:space="preserve"> ч</w:t>
      </w:r>
      <w:r w:rsidR="008C43A8">
        <w:t>исла</w:t>
      </w:r>
      <w:r w:rsidR="00410C3A">
        <w:t xml:space="preserve"> сообщений</w:t>
      </w:r>
      <w:r w:rsidR="00056D9C">
        <w:t xml:space="preserve"> </w:t>
      </w:r>
      <w:r w:rsidR="004842B2">
        <w:t>актор «</w:t>
      </w:r>
      <w:r w:rsidR="004842B2" w:rsidRPr="004842B2">
        <w:rPr>
          <w:i/>
          <w:lang w:val="en-US"/>
        </w:rPr>
        <w:t>Ping</w:t>
      </w:r>
      <w:r w:rsidR="004842B2">
        <w:t>»</w:t>
      </w:r>
      <w:r w:rsidR="004842B2" w:rsidRPr="00073F89">
        <w:t xml:space="preserve"> </w:t>
      </w:r>
      <w:r w:rsidR="00073F89">
        <w:t>отправляет актору «</w:t>
      </w:r>
      <w:r w:rsidR="00073F89" w:rsidRPr="00073F89">
        <w:rPr>
          <w:i/>
          <w:lang w:val="en-US"/>
        </w:rPr>
        <w:t>Pong</w:t>
      </w:r>
      <w:r w:rsidR="00073F89">
        <w:t>» сообщение «</w:t>
      </w:r>
      <w:r w:rsidR="00073F89" w:rsidRPr="00073F89">
        <w:rPr>
          <w:i/>
          <w:lang w:val="en-US"/>
        </w:rPr>
        <w:t>stop</w:t>
      </w:r>
      <w:r w:rsidR="00073F89">
        <w:t>» и прекращает работу</w:t>
      </w:r>
      <w:r w:rsidR="00410C3A">
        <w:t>.</w:t>
      </w:r>
      <w:r w:rsidR="00073F89">
        <w:t xml:space="preserve"> В ответ на сообщение «</w:t>
      </w:r>
      <w:r w:rsidR="00073F89" w:rsidRPr="00073F89">
        <w:rPr>
          <w:i/>
          <w:lang w:val="en-US"/>
        </w:rPr>
        <w:t>stop</w:t>
      </w:r>
      <w:r w:rsidR="00073F89">
        <w:t>» актор</w:t>
      </w:r>
      <w:r w:rsidR="00BE5930">
        <w:t xml:space="preserve"> «</w:t>
      </w:r>
      <w:r w:rsidR="00BE5930" w:rsidRPr="00BE5930">
        <w:rPr>
          <w:i/>
        </w:rPr>
        <w:t>Pong</w:t>
      </w:r>
      <w:r w:rsidR="00BE5930">
        <w:t xml:space="preserve">» также </w:t>
      </w:r>
      <w:r w:rsidR="00794388">
        <w:t>завершает</w:t>
      </w:r>
      <w:r w:rsidR="00BE5930">
        <w:t xml:space="preserve"> работу.</w:t>
      </w:r>
    </w:p>
    <w:p w:rsidR="00CA788E" w:rsidRPr="004875CB" w:rsidRDefault="00CA788E" w:rsidP="005E2D80">
      <w:pPr>
        <w:ind w:firstLine="567"/>
        <w:jc w:val="both"/>
        <w:textAlignment w:val="center"/>
      </w:pPr>
    </w:p>
    <w:p w:rsidR="00D869EA" w:rsidDel="00A756F5" w:rsidRDefault="00FA3D4D" w:rsidP="00D869EA">
      <w:pPr>
        <w:pStyle w:val="NormalWeb1"/>
        <w:keepNext/>
        <w:textAlignment w:val="center"/>
        <w:rPr>
          <w:del w:id="201" w:author="Пользователь Windows" w:date="2009-05-17T14:44:00Z"/>
        </w:rPr>
      </w:pPr>
      <w:del w:id="202" w:author="Пользователь Windows" w:date="2009-05-17T14:44:00Z">
        <w:r>
          <w:rPr>
            <w:noProof/>
            <w:lang w:eastAsia="ru-RU"/>
            <w:rPrChange w:id="203">
              <w:rPr>
                <w:b/>
                <w:bCs/>
                <w:noProof/>
                <w:sz w:val="20"/>
                <w:szCs w:val="20"/>
                <w:lang w:eastAsia="ru-RU"/>
              </w:rPr>
            </w:rPrChange>
          </w:rPr>
          <w:lastRenderedPageBreak/>
          <w:drawing>
            <wp:inline distT="0" distB="0" distL="0" distR="0">
              <wp:extent cx="5753100" cy="3295650"/>
              <wp:effectExtent l="19050" t="0" r="0" b="0"/>
              <wp:docPr id="3" name="Picture 3" descr="ping&amp;po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ing&amp;po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295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4B190B" w:rsidDel="00A756F5">
          <w:rPr>
            <w:rStyle w:val="CommentReference"/>
          </w:rPr>
          <w:commentReference w:id="204"/>
        </w:r>
      </w:del>
    </w:p>
    <w:p w:rsidR="00D52DD7" w:rsidRDefault="00D869EA" w:rsidP="00D52DD7">
      <w:pPr>
        <w:keepNext/>
        <w:jc w:val="center"/>
        <w:rPr>
          <w:ins w:id="205" w:author="Пользователь Windows" w:date="2009-05-14T01:29:00Z"/>
        </w:rPr>
        <w:pPrChange w:id="206" w:author="Пользователь Windows" w:date="2009-05-14T01:29:00Z">
          <w:pPr/>
        </w:pPrChange>
      </w:pPr>
      <w:del w:id="207" w:author="Пользователь Windows" w:date="2009-05-17T14:44:00Z">
        <w:r w:rsidRPr="00412A70" w:rsidDel="00A756F5">
          <w:delText xml:space="preserve">Рисунок </w:delText>
        </w:r>
        <w:r w:rsidR="00412A70" w:rsidDel="00A756F5">
          <w:delText>2</w:delText>
        </w:r>
        <w:r w:rsidR="00412A70" w:rsidRPr="00412A70" w:rsidDel="00A756F5">
          <w:delText>.</w:delText>
        </w:r>
        <w:r w:rsidR="00412A70" w:rsidDel="00A756F5">
          <w:delText xml:space="preserve"> Пример объявления акторов</w:delText>
        </w:r>
        <w:r w:rsidRPr="00412A70" w:rsidDel="00A756F5">
          <w:delText xml:space="preserve"> </w:delText>
        </w:r>
      </w:del>
      <w:ins w:id="208" w:author="Пользователь Windows" w:date="2009-05-14T01:29:00Z">
        <w:r w:rsidR="00FA3D4D">
          <w:rPr>
            <w:noProof/>
            <w:lang w:eastAsia="ru-RU"/>
          </w:rPr>
          <w:drawing>
            <wp:inline distT="0" distB="0" distL="0" distR="0">
              <wp:extent cx="5457825" cy="3571875"/>
              <wp:effectExtent l="19050" t="0" r="0" b="0"/>
              <wp:docPr id="4" name="Picture 4" descr="Ping_POngedited-1_edited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ing_POngedited-1_edited-1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57825" cy="3571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6234F3" w:rsidRPr="00A756F5" w:rsidRDefault="00032775" w:rsidP="006234F3">
      <w:pPr>
        <w:pStyle w:val="Caption"/>
        <w:jc w:val="center"/>
        <w:rPr>
          <w:b w:val="0"/>
          <w:bCs w:val="0"/>
          <w:sz w:val="24"/>
          <w:szCs w:val="24"/>
          <w:rPrChange w:id="209" w:author="Пользователь Windows" w:date="2009-05-17T14:47:00Z">
            <w:rPr/>
          </w:rPrChange>
        </w:rPr>
      </w:pPr>
      <w:ins w:id="210" w:author="Пользователь Windows" w:date="2009-05-14T01:29:00Z">
        <w:r>
          <w:rPr>
            <w:b w:val="0"/>
            <w:bCs w:val="0"/>
            <w:sz w:val="24"/>
            <w:szCs w:val="24"/>
          </w:rPr>
          <w:t xml:space="preserve">Рисунок </w:t>
        </w:r>
      </w:ins>
      <w:ins w:id="211" w:author="Пользователь Windows" w:date="2009-05-17T14:47:00Z">
        <w:r>
          <w:rPr>
            <w:b w:val="0"/>
            <w:bCs w:val="0"/>
            <w:sz w:val="24"/>
            <w:szCs w:val="24"/>
          </w:rPr>
          <w:t>2</w:t>
        </w:r>
      </w:ins>
      <w:ins w:id="212" w:author="Пользователь Windows" w:date="2009-05-14T01:29:00Z">
        <w:r>
          <w:rPr>
            <w:b w:val="0"/>
            <w:bCs w:val="0"/>
            <w:sz w:val="24"/>
            <w:szCs w:val="24"/>
          </w:rPr>
          <w:t>. Пример объявления акторов</w:t>
        </w:r>
      </w:ins>
    </w:p>
    <w:p w:rsidR="00175715" w:rsidRPr="00175715" w:rsidRDefault="00175715" w:rsidP="00175715"/>
    <w:p w:rsidR="00C61211" w:rsidRDefault="00C61211" w:rsidP="00175715">
      <w:pPr>
        <w:ind w:firstLine="567"/>
        <w:jc w:val="both"/>
        <w:textAlignment w:val="center"/>
        <w:rPr>
          <w:ins w:id="213" w:author="Maxim Mazin" w:date="2009-08-16T12:29:00Z"/>
        </w:rPr>
      </w:pPr>
      <w:r>
        <w:t>Для запуска обмена сообщениями необходимо создать актор</w:t>
      </w:r>
      <w:r w:rsidR="00CF101C">
        <w:t>ы «</w:t>
      </w:r>
      <w:r w:rsidR="00CF101C" w:rsidRPr="00CF101C">
        <w:rPr>
          <w:i/>
          <w:lang w:val="en-US"/>
        </w:rPr>
        <w:t>Ping</w:t>
      </w:r>
      <w:r w:rsidR="00CF101C">
        <w:t>»</w:t>
      </w:r>
      <w:r w:rsidR="00CF101C" w:rsidRPr="00CF101C">
        <w:t xml:space="preserve"> </w:t>
      </w:r>
      <w:r w:rsidR="00CF101C">
        <w:t>и «</w:t>
      </w:r>
      <w:r w:rsidR="00CF101C" w:rsidRPr="00CF101C">
        <w:rPr>
          <w:i/>
          <w:lang w:val="en-US"/>
        </w:rPr>
        <w:t>Pong</w:t>
      </w:r>
      <w:r w:rsidR="00CF101C">
        <w:t>»</w:t>
      </w:r>
      <w:r w:rsidR="005E249E">
        <w:t xml:space="preserve"> и отправить актору «</w:t>
      </w:r>
      <w:r w:rsidR="005E249E" w:rsidRPr="005E249E">
        <w:rPr>
          <w:i/>
          <w:lang w:val="en-US"/>
        </w:rPr>
        <w:t>Ping</w:t>
      </w:r>
      <w:r w:rsidR="005E249E" w:rsidRPr="005E249E">
        <w:t xml:space="preserve">» </w:t>
      </w:r>
      <w:r w:rsidR="005E249E">
        <w:t>сообщение «</w:t>
      </w:r>
      <w:r w:rsidR="005E249E" w:rsidRPr="005E249E">
        <w:rPr>
          <w:i/>
          <w:lang w:val="en-US"/>
        </w:rPr>
        <w:t>start</w:t>
      </w:r>
      <w:r w:rsidR="005E249E">
        <w:t>»</w:t>
      </w:r>
      <w:r w:rsidR="005E249E" w:rsidRPr="002F049C">
        <w:t>.</w:t>
      </w:r>
      <w:r w:rsidR="002F049C" w:rsidRPr="002F049C">
        <w:t xml:space="preserve"> </w:t>
      </w:r>
      <w:r w:rsidR="002F049C">
        <w:t>Код, выполняющий эти действия, и результаты работы этого кода приведены на рисунке 3.</w:t>
      </w:r>
    </w:p>
    <w:p w:rsidR="00CA788E" w:rsidRPr="002F049C" w:rsidRDefault="00CA788E" w:rsidP="00175715">
      <w:pPr>
        <w:ind w:firstLine="567"/>
        <w:jc w:val="both"/>
        <w:textAlignment w:val="center"/>
      </w:pPr>
    </w:p>
    <w:p w:rsidR="00D869EA" w:rsidDel="00F462D2" w:rsidRDefault="00FA3D4D" w:rsidP="002F049C">
      <w:pPr>
        <w:ind w:firstLine="567"/>
        <w:jc w:val="both"/>
        <w:textAlignment w:val="center"/>
        <w:rPr>
          <w:del w:id="214" w:author="Пользователь Windows" w:date="2009-05-17T03:55:00Z"/>
        </w:rPr>
      </w:pPr>
      <w:del w:id="215" w:author="Пользователь Windows" w:date="2009-05-17T03:54:00Z">
        <w:r>
          <w:rPr>
            <w:noProof/>
            <w:lang w:eastAsia="ru-RU"/>
          </w:rPr>
          <w:drawing>
            <wp:inline distT="0" distB="0" distL="0" distR="0">
              <wp:extent cx="4191000" cy="2638425"/>
              <wp:effectExtent l="0" t="0" r="0" b="0"/>
              <wp:docPr id="5" name="Picture 5" descr="ping_pong_outpu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ing_pong_output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2638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del w:id="216" w:author="Пользователь Windows" w:date="2009-05-17T03:55:00Z">
        <w:r w:rsidR="001945A4" w:rsidDel="00F462D2">
          <w:rPr>
            <w:rStyle w:val="CommentReference"/>
          </w:rPr>
          <w:commentReference w:id="217"/>
        </w:r>
      </w:del>
    </w:p>
    <w:p w:rsidR="00D869EA" w:rsidRPr="000C669F" w:rsidDel="00F462D2" w:rsidRDefault="00D869EA" w:rsidP="00596EBA">
      <w:pPr>
        <w:pStyle w:val="Caption"/>
        <w:ind w:firstLine="567"/>
        <w:jc w:val="center"/>
        <w:rPr>
          <w:del w:id="218" w:author="Пользователь Windows" w:date="2009-05-17T03:55:00Z"/>
          <w:sz w:val="24"/>
          <w:szCs w:val="24"/>
        </w:rPr>
      </w:pPr>
      <w:del w:id="219" w:author="Пользователь Windows" w:date="2009-05-17T03:55:00Z">
        <w:r w:rsidRPr="00596EBA" w:rsidDel="00F462D2">
          <w:rPr>
            <w:sz w:val="24"/>
            <w:szCs w:val="24"/>
          </w:rPr>
          <w:delText xml:space="preserve">Рисунок </w:delText>
        </w:r>
        <w:r w:rsidR="00596EBA" w:rsidRPr="00596EBA" w:rsidDel="00F462D2">
          <w:rPr>
            <w:sz w:val="24"/>
            <w:szCs w:val="24"/>
          </w:rPr>
          <w:delText xml:space="preserve">3. </w:delText>
        </w:r>
        <w:r w:rsidR="00596EBA" w:rsidDel="00F462D2">
          <w:rPr>
            <w:sz w:val="24"/>
            <w:szCs w:val="24"/>
          </w:rPr>
          <w:delText>Запуск обмена сообщениями между акторами</w:delText>
        </w:r>
      </w:del>
    </w:p>
    <w:p w:rsidR="00D52DD7" w:rsidRDefault="00FA3D4D" w:rsidP="00D52DD7">
      <w:pPr>
        <w:keepNext/>
        <w:jc w:val="center"/>
        <w:rPr>
          <w:ins w:id="220" w:author="Пользователь Windows" w:date="2009-05-17T03:56:00Z"/>
        </w:rPr>
        <w:pPrChange w:id="221" w:author="Пользователь Windows" w:date="2009-05-17T03:56:00Z">
          <w:pPr/>
        </w:pPrChange>
      </w:pPr>
      <w:ins w:id="222" w:author="Пользователь Windows" w:date="2009-05-17T03:55:00Z">
        <w:r>
          <w:rPr>
            <w:noProof/>
            <w:lang w:eastAsia="ru-RU"/>
          </w:rPr>
          <w:drawing>
            <wp:inline distT="0" distB="0" distL="0" distR="0">
              <wp:extent cx="3457575" cy="2038350"/>
              <wp:effectExtent l="19050" t="0" r="9525" b="0"/>
              <wp:docPr id="6" name="Picture 6" descr="pingpong_outpu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pingpong_output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7575" cy="203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52DD7" w:rsidRPr="00D52DD7" w:rsidRDefault="00032775" w:rsidP="00D52DD7">
      <w:pPr>
        <w:pStyle w:val="Caption"/>
        <w:jc w:val="center"/>
        <w:rPr>
          <w:ins w:id="223" w:author="Maxim Mazin" w:date="2009-08-16T12:00:00Z"/>
          <w:b w:val="0"/>
          <w:bCs w:val="0"/>
          <w:rPrChange w:id="224" w:author="Maxim Mazin" w:date="2009-08-16T12:01:00Z">
            <w:rPr>
              <w:ins w:id="225" w:author="Maxim Mazin" w:date="2009-08-16T12:00:00Z"/>
              <w:b/>
              <w:bCs/>
              <w:lang w:val="en-US"/>
            </w:rPr>
          </w:rPrChange>
        </w:rPr>
        <w:pPrChange w:id="226" w:author="Пользователь Windows" w:date="2009-05-17T03:57:00Z">
          <w:pPr/>
        </w:pPrChange>
      </w:pPr>
      <w:ins w:id="227" w:author="Пользователь Windows" w:date="2009-05-17T03:56:00Z">
        <w:r>
          <w:rPr>
            <w:b w:val="0"/>
            <w:bCs w:val="0"/>
            <w:sz w:val="24"/>
            <w:szCs w:val="24"/>
          </w:rPr>
          <w:t xml:space="preserve">Рисунок </w:t>
        </w:r>
      </w:ins>
      <w:ins w:id="228" w:author="Пользователь Windows" w:date="2009-05-17T14:47:00Z">
        <w:r w:rsidR="00A756F5">
          <w:rPr>
            <w:b w:val="0"/>
            <w:bCs w:val="0"/>
            <w:sz w:val="24"/>
            <w:szCs w:val="24"/>
          </w:rPr>
          <w:t>3</w:t>
        </w:r>
      </w:ins>
      <w:ins w:id="229" w:author="Пользователь Windows" w:date="2009-05-17T03:56:00Z">
        <w:r>
          <w:rPr>
            <w:b w:val="0"/>
            <w:bCs w:val="0"/>
            <w:sz w:val="24"/>
            <w:szCs w:val="24"/>
          </w:rPr>
          <w:t xml:space="preserve">. </w:t>
        </w:r>
        <w:del w:id="230" w:author="Maxim Mazin" w:date="2009-08-16T12:01:00Z">
          <w:r>
            <w:rPr>
              <w:b w:val="0"/>
              <w:bCs w:val="0"/>
              <w:sz w:val="24"/>
              <w:szCs w:val="24"/>
            </w:rPr>
            <w:delText xml:space="preserve">(а) </w:delText>
          </w:r>
        </w:del>
        <w:r>
          <w:rPr>
            <w:b w:val="0"/>
            <w:bCs w:val="0"/>
            <w:sz w:val="24"/>
            <w:szCs w:val="24"/>
          </w:rPr>
          <w:t xml:space="preserve">Запуск обмена сообщениями между акторами и </w:t>
        </w:r>
        <w:del w:id="231" w:author="Maxim Mazin" w:date="2009-08-16T12:01:00Z">
          <w:r>
            <w:rPr>
              <w:b w:val="0"/>
              <w:bCs w:val="0"/>
              <w:sz w:val="24"/>
              <w:szCs w:val="24"/>
            </w:rPr>
            <w:delText xml:space="preserve">(б) </w:delText>
          </w:r>
        </w:del>
        <w:r>
          <w:rPr>
            <w:b w:val="0"/>
            <w:bCs w:val="0"/>
            <w:sz w:val="24"/>
            <w:szCs w:val="24"/>
          </w:rPr>
          <w:t>вывод программы</w:t>
        </w:r>
      </w:ins>
    </w:p>
    <w:p w:rsidR="00D52DD7" w:rsidRDefault="00D52DD7"/>
    <w:p w:rsidR="00D869EA" w:rsidRPr="00702DC4" w:rsidRDefault="00747E96" w:rsidP="00175715">
      <w:pPr>
        <w:ind w:firstLine="567"/>
        <w:jc w:val="both"/>
        <w:textAlignment w:val="center"/>
        <w:rPr>
          <w:b/>
        </w:rPr>
      </w:pPr>
      <w:r w:rsidRPr="00175715">
        <w:rPr>
          <w:b/>
        </w:rPr>
        <w:t>2.</w:t>
      </w:r>
      <w:del w:id="232" w:author="Maxim Mazin" w:date="2009-08-20T01:34:00Z">
        <w:r w:rsidRPr="00175715" w:rsidDel="003D1484">
          <w:rPr>
            <w:b/>
          </w:rPr>
          <w:delText xml:space="preserve">2 </w:delText>
        </w:r>
      </w:del>
      <w:ins w:id="233" w:author="Maxim Mazin" w:date="2009-08-20T01:34:00Z">
        <w:r w:rsidR="003D1484">
          <w:rPr>
            <w:b/>
          </w:rPr>
          <w:t>1</w:t>
        </w:r>
        <w:r w:rsidR="003D1484" w:rsidRPr="00175715">
          <w:rPr>
            <w:b/>
          </w:rPr>
          <w:t xml:space="preserve"> </w:t>
        </w:r>
      </w:ins>
      <w:del w:id="234" w:author="Maxim Mazin" w:date="2009-08-16T12:03:00Z">
        <w:r w:rsidR="00D869EA" w:rsidRPr="00175715" w:rsidDel="007C5DE2">
          <w:rPr>
            <w:b/>
          </w:rPr>
          <w:delText>Вызов метода с задержкой</w:delText>
        </w:r>
      </w:del>
      <w:ins w:id="235" w:author="Maxim Mazin" w:date="2009-08-16T12:06:00Z">
        <w:r w:rsidR="00702DC4">
          <w:rPr>
            <w:b/>
          </w:rPr>
          <w:t>Обработка сообщений с задержкой</w:t>
        </w:r>
      </w:ins>
    </w:p>
    <w:p w:rsidR="00C80C57" w:rsidRDefault="00702DC4" w:rsidP="00175715">
      <w:pPr>
        <w:ind w:firstLine="567"/>
        <w:jc w:val="both"/>
        <w:textAlignment w:val="center"/>
        <w:rPr>
          <w:ins w:id="236" w:author="Maxim Mazin" w:date="2009-08-16T12:20:00Z"/>
        </w:rPr>
      </w:pPr>
      <w:ins w:id="237" w:author="Maxim Mazin" w:date="2009-08-16T12:06:00Z">
        <w:r>
          <w:t>Я</w:t>
        </w:r>
      </w:ins>
      <w:ins w:id="238" w:author="Maxim Mazin" w:date="2009-08-16T12:05:00Z">
        <w:r>
          <w:t>зыков</w:t>
        </w:r>
      </w:ins>
      <w:ins w:id="239" w:author="Maxim Mazin" w:date="2009-08-16T12:06:00Z">
        <w:r>
          <w:t>ое</w:t>
        </w:r>
      </w:ins>
      <w:ins w:id="240" w:author="Maxim Mazin" w:date="2009-08-16T12:05:00Z">
        <w:r>
          <w:t xml:space="preserve"> расширени</w:t>
        </w:r>
      </w:ins>
      <w:ins w:id="241" w:author="Maxim Mazin" w:date="2009-08-16T12:06:00Z">
        <w:r>
          <w:t>е</w:t>
        </w:r>
      </w:ins>
      <w:ins w:id="242" w:author="Maxim Mazin" w:date="2009-08-16T12:05:00Z">
        <w:r>
          <w:t xml:space="preserve"> </w:t>
        </w:r>
        <w:r w:rsidR="00D52DD7" w:rsidRPr="00D52DD7">
          <w:rPr>
            <w:i/>
            <w:lang w:val="en-US"/>
            <w:rPrChange w:id="243" w:author="Maxim Mazin" w:date="2009-08-16T12:05:00Z">
              <w:rPr>
                <w:lang w:val="en-US"/>
              </w:rPr>
            </w:rPrChange>
          </w:rPr>
          <w:t>Actor</w:t>
        </w:r>
        <w:r w:rsidR="00D52DD7" w:rsidRPr="00D52DD7">
          <w:rPr>
            <w:i/>
            <w:rPrChange w:id="244" w:author="Maxim Mazin" w:date="2009-08-16T12:05:00Z">
              <w:rPr>
                <w:lang w:val="en-US"/>
              </w:rPr>
            </w:rPrChange>
          </w:rPr>
          <w:t xml:space="preserve"> </w:t>
        </w:r>
        <w:r w:rsidR="00D52DD7" w:rsidRPr="00D52DD7">
          <w:rPr>
            <w:i/>
            <w:lang w:val="en-US"/>
            <w:rPrChange w:id="245" w:author="Maxim Mazin" w:date="2009-08-16T12:05:00Z">
              <w:rPr>
                <w:lang w:val="en-US"/>
              </w:rPr>
            </w:rPrChange>
          </w:rPr>
          <w:t>Language</w:t>
        </w:r>
        <w:r w:rsidR="00D52DD7" w:rsidRPr="00D52DD7">
          <w:rPr>
            <w:rPrChange w:id="246" w:author="Maxim Mazin" w:date="2009-08-16T12:05:00Z">
              <w:rPr>
                <w:lang w:val="en-US"/>
              </w:rPr>
            </w:rPrChange>
          </w:rPr>
          <w:t xml:space="preserve"> </w:t>
        </w:r>
      </w:ins>
      <w:ins w:id="247" w:author="Maxim Mazin" w:date="2009-08-16T12:07:00Z">
        <w:r>
          <w:t>позволяет при</w:t>
        </w:r>
      </w:ins>
      <w:ins w:id="248" w:author="Maxim Mazin" w:date="2009-08-16T12:12:00Z">
        <w:r w:rsidR="00653009">
          <w:t xml:space="preserve"> посылке</w:t>
        </w:r>
      </w:ins>
      <w:ins w:id="249" w:author="Maxim Mazin" w:date="2009-08-16T12:07:00Z">
        <w:r>
          <w:t xml:space="preserve"> сообщения указать </w:t>
        </w:r>
      </w:ins>
      <w:ins w:id="250" w:author="Maxim Mazin" w:date="2009-08-16T12:08:00Z">
        <w:r w:rsidR="00CA178E">
          <w:t xml:space="preserve">минимальную </w:t>
        </w:r>
      </w:ins>
      <w:ins w:id="251" w:author="Maxim Mazin" w:date="2009-08-16T12:07:00Z">
        <w:r w:rsidR="00CA178E">
          <w:t xml:space="preserve">задержку, с которой это сообщение должно быть обработано. </w:t>
        </w:r>
      </w:ins>
      <w:ins w:id="252" w:author="Maxim Mazin" w:date="2009-08-16T12:09:00Z">
        <w:r w:rsidR="00CA178E">
          <w:t xml:space="preserve">Для этого в языковое расширение введена конструкция </w:t>
        </w:r>
        <w:r w:rsidR="00D52DD7" w:rsidRPr="00D52DD7">
          <w:rPr>
            <w:i/>
            <w:lang w:val="en-US"/>
            <w:rPrChange w:id="253" w:author="Maxim Mazin" w:date="2009-08-16T12:09:00Z">
              <w:rPr>
                <w:lang w:val="en-US"/>
              </w:rPr>
            </w:rPrChange>
          </w:rPr>
          <w:t>defer</w:t>
        </w:r>
      </w:ins>
      <w:ins w:id="254" w:author="Maxim Mazin" w:date="2009-08-16T12:10:00Z">
        <w:r w:rsidR="00D52DD7" w:rsidRPr="00D52DD7">
          <w:rPr>
            <w:rPrChange w:id="255" w:author="Maxim Mazin" w:date="2009-08-16T12:10:00Z">
              <w:rPr>
                <w:lang w:val="en-US"/>
              </w:rPr>
            </w:rPrChange>
          </w:rPr>
          <w:t xml:space="preserve">, которая может </w:t>
        </w:r>
        <w:r w:rsidR="00CA178E">
          <w:t xml:space="preserve">быть применена </w:t>
        </w:r>
      </w:ins>
      <w:ins w:id="256" w:author="Maxim Mazin" w:date="2009-08-16T12:22:00Z">
        <w:r w:rsidR="0099666A">
          <w:t>к</w:t>
        </w:r>
      </w:ins>
      <w:ins w:id="257" w:author="Maxim Mazin" w:date="2009-08-16T12:11:00Z">
        <w:r w:rsidR="00CA178E">
          <w:t xml:space="preserve"> </w:t>
        </w:r>
        <w:r w:rsidR="0099666A">
          <w:t>оператор</w:t>
        </w:r>
      </w:ins>
      <w:ins w:id="258" w:author="Maxim Mazin" w:date="2009-08-16T12:22:00Z">
        <w:r w:rsidR="0099666A">
          <w:t>у</w:t>
        </w:r>
      </w:ins>
      <w:ins w:id="259" w:author="Maxim Mazin" w:date="2009-08-16T12:11:00Z">
        <w:r w:rsidR="00CA178E">
          <w:t xml:space="preserve"> </w:t>
        </w:r>
      </w:ins>
      <w:ins w:id="260" w:author="Maxim Mazin" w:date="2009-08-16T12:12:00Z">
        <w:r w:rsidR="0049585F">
          <w:t>посылки</w:t>
        </w:r>
      </w:ins>
      <w:ins w:id="261" w:author="Maxim Mazin" w:date="2009-08-16T12:11:00Z">
        <w:r w:rsidR="00CA178E">
          <w:t xml:space="preserve"> сообщения.</w:t>
        </w:r>
      </w:ins>
      <w:ins w:id="262" w:author="Maxim Mazin" w:date="2009-08-16T12:12:00Z">
        <w:r w:rsidR="00653009">
          <w:t xml:space="preserve"> В качестве параметра конструкция </w:t>
        </w:r>
        <w:r w:rsidR="00D52DD7" w:rsidRPr="00D52DD7">
          <w:rPr>
            <w:i/>
            <w:rPrChange w:id="263" w:author="Maxim Mazin" w:date="2009-08-16T12:13:00Z">
              <w:rPr/>
            </w:rPrChange>
          </w:rPr>
          <w:t>defer</w:t>
        </w:r>
        <w:r w:rsidR="00653009">
          <w:t xml:space="preserve"> принимает</w:t>
        </w:r>
      </w:ins>
      <w:ins w:id="264" w:author="Maxim Mazin" w:date="2009-08-16T12:13:00Z">
        <w:r w:rsidR="00653009">
          <w:t xml:space="preserve"> величину минимальной задержки</w:t>
        </w:r>
      </w:ins>
      <w:ins w:id="265" w:author="Maxim Mazin" w:date="2009-08-16T12:15:00Z">
        <w:r w:rsidR="00D52DD7" w:rsidRPr="00D52DD7">
          <w:rPr>
            <w:rPrChange w:id="266" w:author="Maxim Mazin" w:date="2009-08-16T12:16:00Z">
              <w:rPr>
                <w:lang w:val="en-US"/>
              </w:rPr>
            </w:rPrChange>
          </w:rPr>
          <w:t xml:space="preserve">, для задания которой используется встроенное в среду </w:t>
        </w:r>
        <w:r w:rsidR="00D52DD7" w:rsidRPr="00D52DD7">
          <w:rPr>
            <w:i/>
            <w:lang w:val="en-US"/>
            <w:rPrChange w:id="267" w:author="Maxim Mazin" w:date="2009-08-16T12:16:00Z">
              <w:rPr>
                <w:lang w:val="en-US"/>
              </w:rPr>
            </w:rPrChange>
          </w:rPr>
          <w:t>MPS</w:t>
        </w:r>
        <w:r w:rsidR="00D52DD7" w:rsidRPr="00D52DD7">
          <w:rPr>
            <w:rPrChange w:id="268" w:author="Maxim Mazin" w:date="2009-08-16T12:16:00Z">
              <w:rPr>
                <w:lang w:val="en-US"/>
              </w:rPr>
            </w:rPrChange>
          </w:rPr>
          <w:t xml:space="preserve"> языковое расширение</w:t>
        </w:r>
      </w:ins>
      <w:ins w:id="269" w:author="Maxim Mazin" w:date="2009-08-16T12:16:00Z">
        <w:r w:rsidR="00653009">
          <w:t xml:space="preserve"> </w:t>
        </w:r>
        <w:r w:rsidR="00D52DD7" w:rsidRPr="00D52DD7">
          <w:rPr>
            <w:i/>
            <w:rPrChange w:id="270" w:author="Maxim Mazin" w:date="2009-08-16T12:16:00Z">
              <w:rPr/>
            </w:rPrChange>
          </w:rPr>
          <w:t>Dates</w:t>
        </w:r>
      </w:ins>
      <w:ins w:id="271" w:author="Maxim Mazin" w:date="2009-08-16T12:14:00Z">
        <w:r w:rsidR="00653009">
          <w:t>.</w:t>
        </w:r>
      </w:ins>
      <w:del w:id="272" w:author="Maxim Mazin" w:date="2009-08-16T12:18:00Z">
        <w:r w:rsidR="00747E96" w:rsidDel="00C80C57">
          <w:delText xml:space="preserve">Иногда возникает необходимость вызвать асинхронный метод не сразу, а с некоторой задержкой. Для этого используется операция </w:delText>
        </w:r>
        <w:r w:rsidR="00747E96" w:rsidRPr="00175715" w:rsidDel="00C80C57">
          <w:delText>defer</w:delText>
        </w:r>
        <w:r w:rsidR="00747E96" w:rsidDel="00C80C57">
          <w:delText>, п</w:delText>
        </w:r>
        <w:r w:rsidR="00747E96" w:rsidRPr="00747E96" w:rsidDel="00C80C57">
          <w:delText xml:space="preserve">рименяемая </w:delText>
        </w:r>
        <w:r w:rsidR="00747E96" w:rsidDel="00C80C57">
          <w:delText xml:space="preserve">к методу актора и принимающая в качестве параметра величину задержки на языке </w:delText>
        </w:r>
        <w:r w:rsidR="00747E96" w:rsidRPr="00175715" w:rsidDel="00C80C57">
          <w:delText>MPS</w:delText>
        </w:r>
        <w:r w:rsidR="00747E96" w:rsidRPr="00747E96" w:rsidDel="00C80C57">
          <w:delText xml:space="preserve"> </w:delText>
        </w:r>
        <w:r w:rsidR="00747E96" w:rsidDel="00C80C57">
          <w:delText>Dates.</w:delText>
        </w:r>
      </w:del>
      <w:r w:rsidR="00747E96">
        <w:t xml:space="preserve"> </w:t>
      </w:r>
    </w:p>
    <w:p w:rsidR="00747E96" w:rsidRDefault="00C80C57" w:rsidP="00175715">
      <w:pPr>
        <w:ind w:firstLine="567"/>
        <w:jc w:val="both"/>
        <w:textAlignment w:val="center"/>
      </w:pPr>
      <w:ins w:id="273" w:author="Maxim Mazin" w:date="2009-08-16T12:20:00Z">
        <w:r>
          <w:t>В языковом р</w:t>
        </w:r>
      </w:ins>
      <w:ins w:id="274" w:author="Maxim Mazin" w:date="2009-08-16T12:18:00Z">
        <w:r>
          <w:t>асширени</w:t>
        </w:r>
      </w:ins>
      <w:ins w:id="275" w:author="Maxim Mazin" w:date="2009-08-16T12:20:00Z">
        <w:r>
          <w:t>и</w:t>
        </w:r>
      </w:ins>
      <w:ins w:id="276" w:author="Maxim Mazin" w:date="2009-08-16T12:18:00Z">
        <w:r>
          <w:t xml:space="preserve"> </w:t>
        </w:r>
      </w:ins>
      <w:r w:rsidR="00D52DD7" w:rsidRPr="00D52DD7">
        <w:rPr>
          <w:i/>
          <w:rPrChange w:id="277" w:author="Maxim Mazin" w:date="2009-08-16T12:18:00Z">
            <w:rPr/>
          </w:rPrChange>
        </w:rPr>
        <w:t>Dates</w:t>
      </w:r>
      <w:ins w:id="278" w:author="Maxim Mazin" w:date="2009-08-16T12:18:00Z">
        <w:r>
          <w:t xml:space="preserve"> </w:t>
        </w:r>
      </w:ins>
      <w:ins w:id="279" w:author="Maxim Mazin" w:date="2009-08-16T12:20:00Z">
        <w:r w:rsidR="00A12454">
          <w:t>предусмотр</w:t>
        </w:r>
      </w:ins>
      <w:ins w:id="280" w:author="Maxim Mazin" w:date="2009-08-16T12:21:00Z">
        <w:r w:rsidR="00A12454">
          <w:t>е</w:t>
        </w:r>
      </w:ins>
      <w:ins w:id="281" w:author="Maxim Mazin" w:date="2009-08-16T12:20:00Z">
        <w:r>
          <w:t>ны</w:t>
        </w:r>
      </w:ins>
      <w:ins w:id="282" w:author="Maxim Mazin" w:date="2009-08-16T12:19:00Z">
        <w:r>
          <w:t xml:space="preserve"> специальные проблемно-ориентированные конструкции для работы с датами, временем и </w:t>
        </w:r>
      </w:ins>
      <w:ins w:id="283" w:author="Maxim Mazin" w:date="2009-08-16T12:21:00Z">
        <w:r>
          <w:t>промежутками</w:t>
        </w:r>
      </w:ins>
      <w:ins w:id="284" w:author="Maxim Mazin" w:date="2009-08-16T12:19:00Z">
        <w:r>
          <w:t xml:space="preserve"> времени</w:t>
        </w:r>
      </w:ins>
      <w:del w:id="285" w:author="Maxim Mazin" w:date="2009-08-16T12:18:00Z">
        <w:r w:rsidR="00747E96" w:rsidRPr="004875CB" w:rsidDel="00C80C57">
          <w:delText xml:space="preserve"> </w:delText>
        </w:r>
      </w:del>
      <w:del w:id="286" w:author="Maxim Mazin" w:date="2009-08-16T12:19:00Z">
        <w:r w:rsidR="00747E96" w:rsidRPr="004875CB" w:rsidDel="00C80C57">
          <w:delText>представляет собой расширение для работы с датами и временем</w:delText>
        </w:r>
      </w:del>
      <w:r w:rsidR="00747E96" w:rsidRPr="004875CB">
        <w:t>. В частности, он</w:t>
      </w:r>
      <w:ins w:id="287" w:author="Maxim Mazin" w:date="2009-08-16T12:21:00Z">
        <w:r>
          <w:t>о</w:t>
        </w:r>
      </w:ins>
      <w:r w:rsidR="00747E96" w:rsidRPr="004875CB">
        <w:t xml:space="preserve"> позволяет записывать периоды времени наглядно, указывая </w:t>
      </w:r>
      <w:ins w:id="288" w:author="Maxim Mazin" w:date="2009-08-16T12:23:00Z">
        <w:r w:rsidR="004352FB">
          <w:t xml:space="preserve">их </w:t>
        </w:r>
      </w:ins>
      <w:r w:rsidR="00747E96" w:rsidRPr="004875CB">
        <w:t xml:space="preserve">величину и размерность: </w:t>
      </w:r>
      <w:ins w:id="289" w:author="Maxim Mazin" w:date="2009-08-16T12:21:00Z">
        <w:r>
          <w:t>«</w:t>
        </w:r>
      </w:ins>
      <w:r w:rsidR="00747E96" w:rsidRPr="00175715">
        <w:t>5 minutes</w:t>
      </w:r>
      <w:ins w:id="290" w:author="Maxim Mazin" w:date="2009-08-16T12:21:00Z">
        <w:r>
          <w:t>»</w:t>
        </w:r>
      </w:ins>
      <w:r w:rsidR="00747E96" w:rsidRPr="004875CB">
        <w:t xml:space="preserve">, </w:t>
      </w:r>
      <w:ins w:id="291" w:author="Maxim Mazin" w:date="2009-08-16T12:21:00Z">
        <w:r>
          <w:t>«</w:t>
        </w:r>
      </w:ins>
      <w:r w:rsidR="00747E96" w:rsidRPr="00175715">
        <w:t>1 year</w:t>
      </w:r>
      <w:ins w:id="292" w:author="Maxim Mazin" w:date="2009-08-16T12:21:00Z">
        <w:r>
          <w:t>»</w:t>
        </w:r>
      </w:ins>
      <w:r w:rsidR="00747E96" w:rsidRPr="004875CB">
        <w:t xml:space="preserve">. </w:t>
      </w:r>
    </w:p>
    <w:p w:rsidR="004352FB" w:rsidRDefault="004352FB" w:rsidP="00175715">
      <w:pPr>
        <w:ind w:firstLine="567"/>
        <w:jc w:val="both"/>
        <w:textAlignment w:val="center"/>
        <w:rPr>
          <w:ins w:id="293" w:author="Maxim Mazin" w:date="2009-08-16T12:29:00Z"/>
        </w:rPr>
      </w:pPr>
      <w:ins w:id="294" w:author="Maxim Mazin" w:date="2009-08-16T12:24:00Z">
        <w:r>
          <w:lastRenderedPageBreak/>
          <w:t xml:space="preserve">Пример использования конструкции </w:t>
        </w:r>
        <w:r w:rsidR="00D52DD7" w:rsidRPr="00D52DD7">
          <w:rPr>
            <w:i/>
            <w:rPrChange w:id="295" w:author="Maxim Mazin" w:date="2009-08-16T12:24:00Z">
              <w:rPr/>
            </w:rPrChange>
          </w:rPr>
          <w:t>defer</w:t>
        </w:r>
        <w:r>
          <w:t xml:space="preserve"> приведен на рисунке 4</w:t>
        </w:r>
      </w:ins>
      <w:ins w:id="296" w:author="Maxim Mazin" w:date="2009-08-16T12:28:00Z">
        <w:r w:rsidR="00CA788E">
          <w:t xml:space="preserve">: код актора </w:t>
        </w:r>
        <w:r w:rsidR="00D52DD7" w:rsidRPr="00D52DD7">
          <w:rPr>
            <w:i/>
            <w:rPrChange w:id="297" w:author="Maxim Mazin" w:date="2009-08-16T12:29:00Z">
              <w:rPr/>
            </w:rPrChange>
          </w:rPr>
          <w:t>Pong</w:t>
        </w:r>
        <w:r w:rsidR="00CA788E">
          <w:t xml:space="preserve"> отредактирован таким образом, чтобы посылка сообщения </w:t>
        </w:r>
        <w:r w:rsidR="00D52DD7" w:rsidRPr="00D52DD7">
          <w:rPr>
            <w:i/>
            <w:rPrChange w:id="298" w:author="Maxim Mazin" w:date="2009-08-16T12:29:00Z">
              <w:rPr/>
            </w:rPrChange>
          </w:rPr>
          <w:t>pong</w:t>
        </w:r>
        <w:r w:rsidR="00CA788E">
          <w:t xml:space="preserve"> происходила не сразу, а с задержкой пять миллисекунд.</w:t>
        </w:r>
      </w:ins>
    </w:p>
    <w:p w:rsidR="00CA788E" w:rsidRPr="00CA788E" w:rsidRDefault="00CA788E" w:rsidP="00175715">
      <w:pPr>
        <w:ind w:firstLine="567"/>
        <w:jc w:val="both"/>
        <w:textAlignment w:val="center"/>
        <w:rPr>
          <w:ins w:id="299" w:author="Maxim Mazin" w:date="2009-08-16T12:24:00Z"/>
        </w:rPr>
      </w:pPr>
    </w:p>
    <w:p w:rsidR="00D52DD7" w:rsidRDefault="00747E96" w:rsidP="00D52DD7">
      <w:pPr>
        <w:jc w:val="both"/>
        <w:textAlignment w:val="center"/>
        <w:rPr>
          <w:del w:id="300" w:author="Maxim Mazin" w:date="2009-08-16T12:29:00Z"/>
        </w:rPr>
        <w:pPrChange w:id="301" w:author="Maxim Mazin" w:date="2009-08-16T12:29:00Z">
          <w:pPr>
            <w:ind w:firstLine="567"/>
            <w:jc w:val="both"/>
            <w:textAlignment w:val="center"/>
          </w:pPr>
        </w:pPrChange>
      </w:pPr>
      <w:del w:id="302" w:author="Maxim Mazin" w:date="2009-08-16T12:29:00Z">
        <w:r w:rsidDel="00CA788E">
          <w:delText>Синтаксис</w:delText>
        </w:r>
        <w:r w:rsidRPr="00747E96" w:rsidDel="00CA788E">
          <w:delText xml:space="preserve"> вызова</w:delText>
        </w:r>
        <w:r w:rsidDel="00CA788E">
          <w:delText xml:space="preserve"> метода с задержкой</w:delText>
        </w:r>
        <w:r w:rsidRPr="00747E96" w:rsidDel="00CA788E">
          <w:delText xml:space="preserve"> выглядит следующим образом: </w:delText>
        </w:r>
        <w:r w:rsidRPr="004875CB" w:rsidDel="00CA788E">
          <w:delText>«</w:delText>
        </w:r>
        <w:r w:rsidRPr="00175715" w:rsidDel="00CA788E">
          <w:delText>имя_метода(параметры).defer(задержка)</w:delText>
        </w:r>
        <w:r w:rsidRPr="004875CB" w:rsidDel="00CA788E">
          <w:delText>».</w:delText>
        </w:r>
      </w:del>
    </w:p>
    <w:p w:rsidR="00D52DD7" w:rsidRDefault="00D869EA" w:rsidP="00D52DD7">
      <w:pPr>
        <w:jc w:val="both"/>
        <w:textAlignment w:val="center"/>
        <w:rPr>
          <w:del w:id="303" w:author="Maxim Mazin" w:date="2009-08-16T12:29:00Z"/>
        </w:rPr>
        <w:pPrChange w:id="304" w:author="Maxim Mazin" w:date="2009-08-16T12:29:00Z">
          <w:pPr>
            <w:ind w:firstLine="567"/>
            <w:jc w:val="both"/>
            <w:textAlignment w:val="center"/>
          </w:pPr>
        </w:pPrChange>
      </w:pPr>
      <w:del w:id="305" w:author="Maxim Mazin" w:date="2009-08-16T12:29:00Z">
        <w:r w:rsidRPr="004875CB" w:rsidDel="00CA788E">
          <w:delText xml:space="preserve">Перепишем наш пример так, чтобы </w:delText>
        </w:r>
        <w:r w:rsidRPr="00175715" w:rsidDel="00CA788E">
          <w:delText>Pong</w:delText>
        </w:r>
        <w:r w:rsidRPr="004875CB" w:rsidDel="00CA788E">
          <w:delText xml:space="preserve">, получив от объекта </w:delText>
        </w:r>
        <w:r w:rsidRPr="00175715" w:rsidDel="00CA788E">
          <w:delText>Ping</w:delText>
        </w:r>
        <w:r w:rsidRPr="004875CB" w:rsidDel="00CA788E">
          <w:delText xml:space="preserve"> сообщение </w:delText>
        </w:r>
        <w:r w:rsidRPr="00175715" w:rsidDel="00CA788E">
          <w:delText>ping</w:delText>
        </w:r>
        <w:r w:rsidRPr="004875CB" w:rsidDel="00CA788E">
          <w:delText xml:space="preserve">, отправлял ответное сообщение </w:delText>
        </w:r>
        <w:r w:rsidRPr="00175715" w:rsidDel="00CA788E">
          <w:delText>pong</w:delText>
        </w:r>
        <w:r w:rsidRPr="004875CB" w:rsidDel="00CA788E">
          <w:delText xml:space="preserve"> не сразу, а через 5 миллисекунд. Для этого просто замени</w:delText>
        </w:r>
        <w:r w:rsidR="00747E96" w:rsidDel="00CA788E">
          <w:delText>м</w:delText>
        </w:r>
        <w:r w:rsidRPr="004875CB" w:rsidDel="00CA788E">
          <w:delText xml:space="preserve"> </w:delText>
        </w:r>
        <w:r w:rsidRPr="00175715" w:rsidDel="00CA788E">
          <w:delText>ping.pong()</w:delText>
        </w:r>
        <w:r w:rsidRPr="004875CB" w:rsidDel="00CA788E">
          <w:delText xml:space="preserve"> на </w:delText>
        </w:r>
        <w:r w:rsidRPr="00175715" w:rsidDel="00CA788E">
          <w:delText>ping.pong().defer(5 milliseconds)</w:delText>
        </w:r>
        <w:r w:rsidRPr="004875CB" w:rsidDel="00CA788E">
          <w:delText>.</w:delText>
        </w:r>
      </w:del>
    </w:p>
    <w:p w:rsidR="00D869EA" w:rsidRPr="004875CB" w:rsidDel="00CA788E" w:rsidRDefault="00D869EA" w:rsidP="00D869EA">
      <w:pPr>
        <w:ind w:firstLine="567"/>
        <w:jc w:val="both"/>
        <w:textAlignment w:val="center"/>
        <w:rPr>
          <w:del w:id="306" w:author="Maxim Mazin" w:date="2009-08-16T12:29:00Z"/>
        </w:rPr>
      </w:pPr>
    </w:p>
    <w:p w:rsidR="00D869EA" w:rsidRPr="004875CB" w:rsidDel="00CA788E" w:rsidRDefault="00D869EA" w:rsidP="00D869EA">
      <w:pPr>
        <w:ind w:firstLine="567"/>
        <w:jc w:val="both"/>
        <w:textAlignment w:val="center"/>
        <w:rPr>
          <w:del w:id="307" w:author="Maxim Mazin" w:date="2009-08-16T12:29:00Z"/>
        </w:rPr>
      </w:pPr>
    </w:p>
    <w:p w:rsidR="00D869EA" w:rsidDel="00CA788E" w:rsidRDefault="00FA3D4D" w:rsidP="00D869EA">
      <w:pPr>
        <w:keepNext/>
        <w:ind w:firstLine="567"/>
        <w:jc w:val="center"/>
        <w:textAlignment w:val="center"/>
        <w:rPr>
          <w:del w:id="308" w:author="Maxim Mazin" w:date="2009-08-16T12:29:00Z"/>
        </w:rPr>
      </w:pPr>
      <w:del w:id="309" w:author="Maxim Mazin" w:date="2009-08-16T12:29:00Z">
        <w:r>
          <w:rPr>
            <w:noProof/>
            <w:lang w:eastAsia="ru-RU"/>
          </w:rPr>
          <w:drawing>
            <wp:inline distT="0" distB="0" distL="0" distR="0">
              <wp:extent cx="3657600" cy="2905125"/>
              <wp:effectExtent l="0" t="0" r="0" b="0"/>
              <wp:docPr id="7" name="Picture 7" descr="deferred_pong__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deferred_pong__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600" cy="290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52DD7" w:rsidRDefault="00D869EA" w:rsidP="00D52DD7">
      <w:pPr>
        <w:keepNext/>
        <w:jc w:val="center"/>
        <w:rPr>
          <w:ins w:id="310" w:author="Пользователь Windows" w:date="2009-05-17T04:12:00Z"/>
          <w:del w:id="311" w:author="Maxim Mazin" w:date="2009-08-16T12:29:00Z"/>
        </w:rPr>
        <w:pPrChange w:id="312" w:author="Пользователь Windows" w:date="2009-05-17T04:11:00Z">
          <w:pPr/>
        </w:pPrChange>
      </w:pPr>
      <w:del w:id="313" w:author="Maxim Mazin" w:date="2009-08-16T12:29:00Z">
        <w:r w:rsidDel="00CA788E">
          <w:delText xml:space="preserve">Рисунок </w:delText>
        </w:r>
        <w:r w:rsidR="00D52DD7" w:rsidDel="00CA788E">
          <w:fldChar w:fldCharType="begin"/>
        </w:r>
        <w:r w:rsidDel="00CA788E">
          <w:delInstrText xml:space="preserve"> SEQ Рисунок \* ARABIC </w:delInstrText>
        </w:r>
        <w:r w:rsidR="00D52DD7" w:rsidDel="00CA788E">
          <w:fldChar w:fldCharType="separate"/>
        </w:r>
        <w:r w:rsidR="009448B4" w:rsidDel="00CA788E">
          <w:rPr>
            <w:noProof/>
          </w:rPr>
          <w:delText>8</w:delText>
        </w:r>
        <w:r w:rsidR="00D52DD7" w:rsidDel="00CA788E">
          <w:fldChar w:fldCharType="end"/>
        </w:r>
        <w:r w:rsidDel="00CA788E">
          <w:delText xml:space="preserve"> Актор </w:delText>
        </w:r>
        <w:r w:rsidDel="00CA788E">
          <w:rPr>
            <w:lang w:val="en-US"/>
          </w:rPr>
          <w:delText>Pong</w:delText>
        </w:r>
        <w:r w:rsidRPr="00D379CB" w:rsidDel="00CA788E">
          <w:delText xml:space="preserve">, отправляющий </w:delText>
        </w:r>
        <w:r w:rsidDel="00CA788E">
          <w:rPr>
            <w:lang w:val="en-US"/>
          </w:rPr>
          <w:delText>ping</w:delText>
        </w:r>
        <w:r w:rsidRPr="00D379CB" w:rsidDel="00CA788E">
          <w:delText>-сообщение с задержкой</w:delText>
        </w:r>
        <w:r w:rsidR="00747E96" w:rsidDel="00CA788E">
          <w:delText xml:space="preserve"> в 5 миллисекунд</w:delText>
        </w:r>
      </w:del>
    </w:p>
    <w:p w:rsidR="00D52DD7" w:rsidRDefault="00FA3D4D" w:rsidP="00D52DD7">
      <w:pPr>
        <w:keepNext/>
        <w:jc w:val="center"/>
        <w:rPr>
          <w:ins w:id="314" w:author="Пользователь Windows" w:date="2009-05-17T04:10:00Z"/>
        </w:rPr>
        <w:pPrChange w:id="315" w:author="Пользователь Windows" w:date="2009-05-17T04:11:00Z">
          <w:pPr/>
        </w:pPrChange>
      </w:pPr>
      <w:ins w:id="316" w:author="Пользователь Windows" w:date="2009-05-17T04:10:00Z">
        <w:r>
          <w:rPr>
            <w:noProof/>
            <w:lang w:eastAsia="ru-RU"/>
          </w:rPr>
          <w:drawing>
            <wp:inline distT="0" distB="0" distL="0" distR="0">
              <wp:extent cx="2790825" cy="2114550"/>
              <wp:effectExtent l="19050" t="0" r="9525" b="0"/>
              <wp:docPr id="8" name="Picture 8" descr="Pong_defer_5_m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Pong_defer_5_ms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0825" cy="2114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193D5A" w:rsidRPr="00193D5A" w:rsidRDefault="00032775" w:rsidP="00193D5A">
      <w:pPr>
        <w:pStyle w:val="Caption"/>
        <w:jc w:val="center"/>
        <w:rPr>
          <w:b w:val="0"/>
          <w:bCs w:val="0"/>
          <w:sz w:val="24"/>
          <w:szCs w:val="24"/>
          <w:rPrChange w:id="317" w:author="Пользователь Windows" w:date="2009-05-17T04:11:00Z">
            <w:rPr/>
          </w:rPrChange>
        </w:rPr>
      </w:pPr>
      <w:ins w:id="318" w:author="Пользователь Windows" w:date="2009-05-17T04:10:00Z">
        <w:r>
          <w:rPr>
            <w:b w:val="0"/>
            <w:bCs w:val="0"/>
            <w:sz w:val="24"/>
            <w:szCs w:val="24"/>
          </w:rPr>
          <w:t xml:space="preserve">Рисунок </w:t>
        </w:r>
      </w:ins>
      <w:ins w:id="319" w:author="Пользователь Windows" w:date="2009-05-17T14:48:00Z">
        <w:r w:rsidR="00A756F5">
          <w:rPr>
            <w:b w:val="0"/>
            <w:bCs w:val="0"/>
            <w:sz w:val="24"/>
            <w:szCs w:val="24"/>
          </w:rPr>
          <w:t>4</w:t>
        </w:r>
      </w:ins>
      <w:ins w:id="320" w:author="Пользователь Windows" w:date="2009-05-17T04:10:00Z">
        <w:r>
          <w:rPr>
            <w:b w:val="0"/>
            <w:bCs w:val="0"/>
            <w:sz w:val="24"/>
            <w:szCs w:val="24"/>
          </w:rPr>
          <w:t xml:space="preserve">. </w:t>
        </w:r>
      </w:ins>
      <w:ins w:id="321" w:author="Пользователь Windows" w:date="2009-05-17T04:11:00Z">
        <w:r>
          <w:rPr>
            <w:b w:val="0"/>
            <w:bCs w:val="0"/>
            <w:sz w:val="24"/>
            <w:szCs w:val="24"/>
          </w:rPr>
          <w:t>Отправка сообщения с задержкой</w:t>
        </w:r>
      </w:ins>
    </w:p>
    <w:p w:rsidR="00D869EA" w:rsidRPr="004875CB" w:rsidDel="0048635A" w:rsidRDefault="00D869EA" w:rsidP="00D869EA">
      <w:pPr>
        <w:ind w:firstLine="567"/>
        <w:jc w:val="both"/>
        <w:textAlignment w:val="center"/>
        <w:rPr>
          <w:del w:id="322" w:author="Maxim Mazin" w:date="2009-08-16T12:30:00Z"/>
        </w:rPr>
      </w:pPr>
    </w:p>
    <w:p w:rsidR="00747E96" w:rsidRPr="004875CB" w:rsidDel="0048635A" w:rsidRDefault="00D869EA" w:rsidP="00747E96">
      <w:pPr>
        <w:ind w:firstLine="567"/>
        <w:jc w:val="both"/>
        <w:textAlignment w:val="center"/>
        <w:rPr>
          <w:del w:id="323" w:author="Maxim Mazin" w:date="2009-08-16T12:30:00Z"/>
        </w:rPr>
      </w:pPr>
      <w:del w:id="324" w:author="Maxim Mazin" w:date="2009-08-16T12:30:00Z">
        <w:r w:rsidRPr="004875CB" w:rsidDel="0048635A">
          <w:delText>Если теперь запусти</w:delText>
        </w:r>
        <w:r w:rsidR="00747E96" w:rsidDel="0048635A">
          <w:delText>ть</w:delText>
        </w:r>
        <w:r w:rsidRPr="004875CB" w:rsidDel="0048635A">
          <w:delText xml:space="preserve"> приложение, то вывод каждой следующей строчки </w:delText>
        </w:r>
        <w:r w:rsidRPr="004875CB" w:rsidDel="0048635A">
          <w:rPr>
            <w:i/>
            <w:iCs/>
          </w:rPr>
          <w:delText>«</w:delText>
        </w:r>
        <w:r w:rsidRPr="004875CB" w:rsidDel="0048635A">
          <w:rPr>
            <w:i/>
            <w:iCs/>
            <w:lang w:val="en-US"/>
          </w:rPr>
          <w:delText>Ping</w:delText>
        </w:r>
        <w:r w:rsidRPr="004875CB" w:rsidDel="0048635A">
          <w:rPr>
            <w:i/>
            <w:iCs/>
          </w:rPr>
          <w:delText xml:space="preserve">: </w:delText>
        </w:r>
        <w:r w:rsidRPr="004875CB" w:rsidDel="0048635A">
          <w:rPr>
            <w:i/>
            <w:iCs/>
            <w:lang w:val="en-US"/>
          </w:rPr>
          <w:delText>pong</w:delText>
        </w:r>
        <w:r w:rsidRPr="004875CB" w:rsidDel="0048635A">
          <w:rPr>
            <w:i/>
            <w:iCs/>
          </w:rPr>
          <w:delText>»</w:delText>
        </w:r>
        <w:r w:rsidRPr="004875CB" w:rsidDel="0048635A">
          <w:delText xml:space="preserve"> </w:delText>
        </w:r>
        <w:r w:rsidR="00747E96" w:rsidDel="0048635A">
          <w:delText xml:space="preserve">будет </w:delText>
        </w:r>
        <w:r w:rsidRPr="004875CB" w:rsidDel="0048635A">
          <w:delText>происходит</w:delText>
        </w:r>
        <w:r w:rsidR="00747E96" w:rsidDel="0048635A">
          <w:delText>ь</w:delText>
        </w:r>
        <w:r w:rsidRPr="004875CB" w:rsidDel="0048635A">
          <w:delText xml:space="preserve"> с задержкой.</w:delText>
        </w:r>
        <w:r w:rsidR="00747E96" w:rsidDel="0048635A">
          <w:delText xml:space="preserve"> </w:delText>
        </w:r>
      </w:del>
    </w:p>
    <w:p w:rsidR="00D869EA" w:rsidRPr="004875CB" w:rsidRDefault="00D869EA" w:rsidP="00D869EA">
      <w:pPr>
        <w:ind w:firstLine="567"/>
        <w:jc w:val="both"/>
        <w:textAlignment w:val="center"/>
      </w:pPr>
    </w:p>
    <w:p w:rsidR="00D869EA" w:rsidRPr="004875CB" w:rsidDel="00230F99" w:rsidRDefault="00DA44AB" w:rsidP="00D869EA">
      <w:pPr>
        <w:ind w:firstLine="567"/>
        <w:jc w:val="both"/>
        <w:textAlignment w:val="center"/>
        <w:rPr>
          <w:del w:id="325" w:author="Maxim Mazin" w:date="2009-08-16T18:22:00Z"/>
          <w:b/>
          <w:bCs/>
        </w:rPr>
      </w:pPr>
      <w:r>
        <w:rPr>
          <w:b/>
          <w:bCs/>
        </w:rPr>
        <w:t>2.</w:t>
      </w:r>
      <w:del w:id="326" w:author="Maxim Mazin" w:date="2009-08-20T01:34:00Z">
        <w:r w:rsidDel="003D1484">
          <w:rPr>
            <w:b/>
            <w:bCs/>
          </w:rPr>
          <w:delText xml:space="preserve">3 </w:delText>
        </w:r>
      </w:del>
      <w:ins w:id="327" w:author="Maxim Mazin" w:date="2009-08-20T01:34:00Z">
        <w:r w:rsidR="003D1484">
          <w:rPr>
            <w:b/>
            <w:bCs/>
          </w:rPr>
          <w:t xml:space="preserve">2 </w:t>
        </w:r>
      </w:ins>
      <w:r w:rsidR="00D869EA" w:rsidRPr="004875CB">
        <w:rPr>
          <w:b/>
          <w:bCs/>
        </w:rPr>
        <w:t>Отложенный результат</w:t>
      </w:r>
    </w:p>
    <w:p w:rsidR="00D52DD7" w:rsidRDefault="00111211">
      <w:pPr>
        <w:ind w:firstLine="567"/>
        <w:jc w:val="both"/>
        <w:textAlignment w:val="center"/>
        <w:rPr>
          <w:ins w:id="328" w:author="Maxim Mazin" w:date="2009-08-16T12:32:00Z"/>
        </w:rPr>
      </w:pPr>
      <w:ins w:id="329" w:author="Maxim Mazin" w:date="2009-08-16T12:32:00Z">
        <w:r>
          <w:t xml:space="preserve"> </w:t>
        </w:r>
      </w:ins>
    </w:p>
    <w:p w:rsidR="009F45D1" w:rsidRPr="009F45D1" w:rsidRDefault="00D52DD7" w:rsidP="00D869EA">
      <w:pPr>
        <w:ind w:firstLine="567"/>
        <w:jc w:val="both"/>
        <w:textAlignment w:val="center"/>
        <w:rPr>
          <w:ins w:id="330" w:author="Maxim Mazin" w:date="2009-08-16T18:31:00Z"/>
          <w:rPrChange w:id="331" w:author="Maxim Mazin" w:date="2009-08-16T18:31:00Z">
            <w:rPr>
              <w:ins w:id="332" w:author="Maxim Mazin" w:date="2009-08-16T18:31:00Z"/>
              <w:lang w:val="en-US"/>
            </w:rPr>
          </w:rPrChange>
        </w:rPr>
      </w:pPr>
      <w:ins w:id="333" w:author="Maxim Mazin" w:date="2009-08-16T18:31:00Z">
        <w:r w:rsidRPr="00D52DD7">
          <w:rPr>
            <w:rPrChange w:id="334" w:author="Maxim Mazin" w:date="2009-08-16T18:32:00Z">
              <w:rPr>
                <w:lang w:val="en-US"/>
              </w:rPr>
            </w:rPrChange>
          </w:rPr>
          <w:t xml:space="preserve">В </w:t>
        </w:r>
        <w:r w:rsidR="009F45D1">
          <w:t>традиционном объектно-ориентированном программировании</w:t>
        </w:r>
      </w:ins>
      <w:ins w:id="335" w:author="Maxim Mazin" w:date="2009-08-16T18:32:00Z">
        <w:r w:rsidR="00DB1200">
          <w:t xml:space="preserve"> </w:t>
        </w:r>
      </w:ins>
      <w:ins w:id="336" w:author="Maxim Mazin" w:date="2009-08-16T18:37:00Z">
        <w:r w:rsidR="00DB1200">
          <w:t xml:space="preserve">некоторые </w:t>
        </w:r>
      </w:ins>
      <w:ins w:id="337" w:author="Maxim Mazin" w:date="2009-08-16T18:33:00Z">
        <w:r w:rsidR="00DB1200">
          <w:t>метод</w:t>
        </w:r>
      </w:ins>
      <w:ins w:id="338" w:author="Maxim Mazin" w:date="2009-08-16T18:37:00Z">
        <w:r w:rsidR="00DB1200">
          <w:t>ы</w:t>
        </w:r>
      </w:ins>
      <w:ins w:id="339" w:author="Maxim Mazin" w:date="2009-08-16T18:33:00Z">
        <w:r w:rsidR="00DB1200">
          <w:t xml:space="preserve"> </w:t>
        </w:r>
      </w:ins>
      <w:ins w:id="340" w:author="Maxim Mazin" w:date="2009-08-16T18:34:00Z">
        <w:r w:rsidR="00DB1200">
          <w:t xml:space="preserve">в результате своего выполнения </w:t>
        </w:r>
      </w:ins>
      <w:ins w:id="341" w:author="Maxim Mazin" w:date="2009-08-16T18:33:00Z">
        <w:r w:rsidR="00DB1200">
          <w:t>возвраща</w:t>
        </w:r>
      </w:ins>
      <w:ins w:id="342" w:author="Maxim Mazin" w:date="2009-08-16T18:37:00Z">
        <w:r w:rsidR="00DB1200">
          <w:t>ют</w:t>
        </w:r>
      </w:ins>
      <w:ins w:id="343" w:author="Maxim Mazin" w:date="2009-08-16T18:33:00Z">
        <w:r w:rsidR="00DB1200">
          <w:t xml:space="preserve"> </w:t>
        </w:r>
      </w:ins>
      <w:ins w:id="344" w:author="Maxim Mazin" w:date="2009-08-16T18:37:00Z">
        <w:r w:rsidR="00DB1200">
          <w:t xml:space="preserve">вычисленные </w:t>
        </w:r>
      </w:ins>
      <w:ins w:id="345" w:author="Maxim Mazin" w:date="2009-08-16T18:33:00Z">
        <w:r w:rsidR="00DB1200">
          <w:t>значения</w:t>
        </w:r>
      </w:ins>
      <w:ins w:id="346" w:author="Maxim Mazin" w:date="2009-08-16T18:32:00Z">
        <w:r w:rsidR="00DB1200">
          <w:t>.</w:t>
        </w:r>
      </w:ins>
      <w:ins w:id="347" w:author="Maxim Mazin" w:date="2009-08-16T18:34:00Z">
        <w:r w:rsidR="00DB1200">
          <w:t xml:space="preserve"> </w:t>
        </w:r>
      </w:ins>
      <w:ins w:id="348" w:author="Maxim Mazin" w:date="2009-08-16T18:41:00Z">
        <w:r w:rsidR="00503F95">
          <w:t>Эти</w:t>
        </w:r>
      </w:ins>
      <w:ins w:id="349" w:author="Maxim Mazin" w:date="2009-08-16T18:38:00Z">
        <w:r w:rsidR="00DB1200">
          <w:t xml:space="preserve"> зн</w:t>
        </w:r>
      </w:ins>
      <w:ins w:id="350" w:author="Maxim Mazin" w:date="2009-08-16T18:39:00Z">
        <w:r w:rsidR="00DB1200">
          <w:t>а</w:t>
        </w:r>
      </w:ins>
      <w:ins w:id="351" w:author="Maxim Mazin" w:date="2009-08-16T18:38:00Z">
        <w:r w:rsidR="00DB1200">
          <w:t xml:space="preserve">чения становятся доступны вызывающему коду сразу по окончанию </w:t>
        </w:r>
      </w:ins>
      <w:ins w:id="352" w:author="Maxim Mazin" w:date="2009-08-16T18:40:00Z">
        <w:r w:rsidR="00503F95">
          <w:t xml:space="preserve">синхронного </w:t>
        </w:r>
      </w:ins>
      <w:ins w:id="353" w:author="Maxim Mazin" w:date="2009-08-16T18:39:00Z">
        <w:r w:rsidR="00DB1200">
          <w:t>выполнения</w:t>
        </w:r>
      </w:ins>
      <w:ins w:id="354" w:author="Maxim Mazin" w:date="2009-08-16T18:38:00Z">
        <w:r w:rsidR="00DB1200">
          <w:t xml:space="preserve"> </w:t>
        </w:r>
      </w:ins>
      <w:ins w:id="355" w:author="Maxim Mazin" w:date="2009-08-16T18:39:00Z">
        <w:r w:rsidR="00DB1200">
          <w:t>таких методов.</w:t>
        </w:r>
      </w:ins>
      <w:ins w:id="356" w:author="Maxim Mazin" w:date="2009-08-16T18:40:00Z">
        <w:r w:rsidR="00503F95">
          <w:t xml:space="preserve"> </w:t>
        </w:r>
      </w:ins>
      <w:ins w:id="357" w:author="Maxim Mazin" w:date="2009-08-16T18:41:00Z">
        <w:r w:rsidR="00D924F8">
          <w:t>Та</w:t>
        </w:r>
      </w:ins>
      <w:ins w:id="358" w:author="Maxim Mazin" w:date="2009-08-16T18:42:00Z">
        <w:r w:rsidR="00D924F8">
          <w:t>к</w:t>
        </w:r>
      </w:ins>
      <w:ins w:id="359" w:author="Maxim Mazin" w:date="2009-08-16T18:41:00Z">
        <w:r w:rsidR="00503F95">
          <w:t xml:space="preserve"> может быть </w:t>
        </w:r>
      </w:ins>
      <w:ins w:id="360" w:author="Maxim Mazin" w:date="2009-08-16T18:40:00Z">
        <w:r w:rsidR="00503F95">
          <w:t>организова</w:t>
        </w:r>
      </w:ins>
      <w:ins w:id="361" w:author="Maxim Mazin" w:date="2009-08-16T18:42:00Z">
        <w:r w:rsidR="00503F95">
          <w:t>нно</w:t>
        </w:r>
      </w:ins>
      <w:ins w:id="362" w:author="Maxim Mazin" w:date="2009-08-16T18:40:00Z">
        <w:r w:rsidR="00503F95">
          <w:t xml:space="preserve"> </w:t>
        </w:r>
      </w:ins>
      <w:ins w:id="363" w:author="Maxim Mazin" w:date="2009-08-16T18:41:00Z">
        <w:r w:rsidR="00503F95">
          <w:t>взаимодействие между вызываемым и вызывающим кодом.</w:t>
        </w:r>
      </w:ins>
    </w:p>
    <w:p w:rsidR="007503B1" w:rsidRDefault="007503B1" w:rsidP="00D869EA">
      <w:pPr>
        <w:ind w:firstLine="567"/>
        <w:jc w:val="both"/>
        <w:textAlignment w:val="center"/>
        <w:rPr>
          <w:ins w:id="364" w:author="Maxim Mazin" w:date="2009-08-16T18:42:00Z"/>
        </w:rPr>
      </w:pPr>
      <w:ins w:id="365" w:author="Maxim Mazin" w:date="2009-08-16T18:42:00Z">
        <w:r>
          <w:t xml:space="preserve">При программировании с использованием акторов </w:t>
        </w:r>
      </w:ins>
      <w:ins w:id="366" w:author="Maxim Mazin" w:date="2009-08-16T18:43:00Z">
        <w:r>
          <w:t>нет возмо</w:t>
        </w:r>
        <w:r w:rsidR="0069705F">
          <w:t>жности использовать возвращаем</w:t>
        </w:r>
      </w:ins>
      <w:ins w:id="367" w:author="Maxim Mazin" w:date="2009-08-16T18:50:00Z">
        <w:r w:rsidR="0069705F">
          <w:t>ые</w:t>
        </w:r>
      </w:ins>
      <w:ins w:id="368" w:author="Maxim Mazin" w:date="2009-08-16T18:43:00Z">
        <w:r w:rsidR="0069705F">
          <w:t xml:space="preserve"> значени</w:t>
        </w:r>
      </w:ins>
      <w:ins w:id="369" w:author="Maxim Mazin" w:date="2009-08-16T18:50:00Z">
        <w:r w:rsidR="0069705F">
          <w:t>я</w:t>
        </w:r>
      </w:ins>
      <w:ins w:id="370" w:author="Maxim Mazin" w:date="2009-08-16T18:43:00Z">
        <w:r>
          <w:t xml:space="preserve">, так как </w:t>
        </w:r>
      </w:ins>
      <w:ins w:id="371" w:author="Maxim Mazin" w:date="2009-08-16T18:47:00Z">
        <w:r>
          <w:t>к тому моменту, к</w:t>
        </w:r>
      </w:ins>
      <w:ins w:id="372" w:author="Maxim Mazin" w:date="2009-08-16T18:48:00Z">
        <w:r>
          <w:t>огда</w:t>
        </w:r>
      </w:ins>
      <w:ins w:id="373" w:author="Maxim Mazin" w:date="2009-08-16T18:47:00Z">
        <w:r>
          <w:t xml:space="preserve"> операция асинхронной </w:t>
        </w:r>
      </w:ins>
      <w:ins w:id="374" w:author="Maxim Mazin" w:date="2009-08-16T18:43:00Z">
        <w:r>
          <w:t>посылк</w:t>
        </w:r>
      </w:ins>
      <w:ins w:id="375" w:author="Maxim Mazin" w:date="2009-08-16T18:47:00Z">
        <w:r>
          <w:t>и</w:t>
        </w:r>
      </w:ins>
      <w:ins w:id="376" w:author="Maxim Mazin" w:date="2009-08-16T18:43:00Z">
        <w:r>
          <w:t xml:space="preserve"> сообщени</w:t>
        </w:r>
      </w:ins>
      <w:ins w:id="377" w:author="Maxim Mazin" w:date="2009-08-16T18:47:00Z">
        <w:r>
          <w:t xml:space="preserve">я </w:t>
        </w:r>
      </w:ins>
      <w:ins w:id="378" w:author="Maxim Mazin" w:date="2009-08-16T18:49:00Z">
        <w:r>
          <w:t>оказывается</w:t>
        </w:r>
      </w:ins>
      <w:ins w:id="379" w:author="Maxim Mazin" w:date="2009-08-16T18:47:00Z">
        <w:r>
          <w:t xml:space="preserve"> выполнена</w:t>
        </w:r>
      </w:ins>
      <w:ins w:id="380" w:author="Maxim Mazin" w:date="2009-08-16T18:48:00Z">
        <w:r>
          <w:t xml:space="preserve">, само сообщение может быть еще </w:t>
        </w:r>
        <w:r w:rsidR="0069705F">
          <w:t>не обработано</w:t>
        </w:r>
      </w:ins>
      <w:ins w:id="381" w:author="Maxim Mazin" w:date="2009-08-16T18:49:00Z">
        <w:r w:rsidR="0069705F">
          <w:t xml:space="preserve">, а </w:t>
        </w:r>
      </w:ins>
      <w:ins w:id="382" w:author="Maxim Mazin" w:date="2009-08-16T18:50:00Z">
        <w:r w:rsidR="0069705F">
          <w:t>возвращаемое</w:t>
        </w:r>
      </w:ins>
      <w:ins w:id="383" w:author="Maxim Mazin" w:date="2009-08-16T18:49:00Z">
        <w:r w:rsidR="0069705F">
          <w:t xml:space="preserve"> значение </w:t>
        </w:r>
      </w:ins>
      <w:ins w:id="384" w:author="Maxim Mazin" w:date="2009-08-16T18:50:00Z">
        <w:r w:rsidR="0069705F">
          <w:t>не вычислено.</w:t>
        </w:r>
      </w:ins>
    </w:p>
    <w:p w:rsidR="0069705F" w:rsidRDefault="003B61FD" w:rsidP="00D869EA">
      <w:pPr>
        <w:ind w:firstLine="567"/>
        <w:jc w:val="both"/>
        <w:textAlignment w:val="center"/>
        <w:rPr>
          <w:ins w:id="385" w:author="Maxim Mazin" w:date="2009-08-16T18:58:00Z"/>
        </w:rPr>
      </w:pPr>
      <w:ins w:id="386" w:author="Maxim Mazin" w:date="2009-08-16T18:54:00Z">
        <w:r>
          <w:t>Для того</w:t>
        </w:r>
        <w:r w:rsidR="00B94198">
          <w:t xml:space="preserve"> чтобы вызываемый код мог оповестить вызывающий код об окончании обработки события и передать вычисленное </w:t>
        </w:r>
      </w:ins>
      <w:ins w:id="387" w:author="Maxim Mazin" w:date="2009-08-16T18:55:00Z">
        <w:r w:rsidR="00B94198">
          <w:t xml:space="preserve">значение, </w:t>
        </w:r>
        <w:r>
          <w:t>можно переда</w:t>
        </w:r>
      </w:ins>
      <w:ins w:id="388" w:author="Maxim Mazin" w:date="2009-08-16T18:56:00Z">
        <w:r>
          <w:t>ва</w:t>
        </w:r>
      </w:ins>
      <w:ins w:id="389" w:author="Maxim Mazin" w:date="2009-08-16T18:55:00Z">
        <w:r>
          <w:t xml:space="preserve">ть вызывающий актор в качестве параметра </w:t>
        </w:r>
      </w:ins>
      <w:ins w:id="390" w:author="Maxim Mazin" w:date="2009-08-16T18:56:00Z">
        <w:r>
          <w:t xml:space="preserve">сообщения. </w:t>
        </w:r>
      </w:ins>
      <w:ins w:id="391" w:author="Maxim Mazin" w:date="2009-08-16T19:05:00Z">
        <w:r w:rsidR="001745EB">
          <w:t>П</w:t>
        </w:r>
      </w:ins>
      <w:ins w:id="392" w:author="Maxim Mazin" w:date="2009-08-16T18:57:00Z">
        <w:r>
          <w:t>о окончани</w:t>
        </w:r>
      </w:ins>
      <w:ins w:id="393" w:author="Maxim Mazin" w:date="2009-08-16T18:58:00Z">
        <w:r>
          <w:t>ю</w:t>
        </w:r>
      </w:ins>
      <w:ins w:id="394" w:author="Maxim Mazin" w:date="2009-08-16T18:57:00Z">
        <w:r>
          <w:t xml:space="preserve"> обработки сообщения </w:t>
        </w:r>
      </w:ins>
      <w:ins w:id="395" w:author="Maxim Mazin" w:date="2009-08-16T19:02:00Z">
        <w:r w:rsidR="00B96EB4">
          <w:t xml:space="preserve">вызываемый актор должен послать </w:t>
        </w:r>
      </w:ins>
      <w:ins w:id="396" w:author="Maxim Mazin" w:date="2009-08-16T19:06:00Z">
        <w:r w:rsidR="001745EB">
          <w:t>вызывающему актору ответное</w:t>
        </w:r>
      </w:ins>
      <w:ins w:id="397" w:author="Maxim Mazin" w:date="2009-08-16T19:03:00Z">
        <w:r w:rsidR="00B96EB4">
          <w:t xml:space="preserve"> сообщение. Именно так организованно взаимодействие в приведенном </w:t>
        </w:r>
      </w:ins>
      <w:ins w:id="398" w:author="Maxim Mazin" w:date="2009-08-16T19:06:00Z">
        <w:r w:rsidR="00D07B67">
          <w:t xml:space="preserve">выше </w:t>
        </w:r>
      </w:ins>
      <w:ins w:id="399" w:author="Maxim Mazin" w:date="2009-08-16T19:03:00Z">
        <w:r w:rsidR="00B96EB4">
          <w:t>примере</w:t>
        </w:r>
      </w:ins>
      <w:ins w:id="400" w:author="Maxim Mazin" w:date="2009-08-16T19:06:00Z">
        <w:r w:rsidR="00D07B67">
          <w:t xml:space="preserve"> (Рис. 2)</w:t>
        </w:r>
      </w:ins>
      <w:ins w:id="401" w:author="Maxim Mazin" w:date="2009-08-16T19:03:00Z">
        <w:r w:rsidR="00B96EB4">
          <w:t>.</w:t>
        </w:r>
      </w:ins>
    </w:p>
    <w:p w:rsidR="00D52DD7" w:rsidRDefault="003B61FD">
      <w:pPr>
        <w:ind w:firstLine="567"/>
        <w:jc w:val="both"/>
        <w:textAlignment w:val="center"/>
        <w:rPr>
          <w:ins w:id="402" w:author="Maxim Mazin" w:date="2009-08-16T19:09:00Z"/>
        </w:rPr>
      </w:pPr>
      <w:ins w:id="403" w:author="Maxim Mazin" w:date="2009-08-16T18:58:00Z">
        <w:r>
          <w:t xml:space="preserve">Однако при таком подходе </w:t>
        </w:r>
      </w:ins>
      <w:ins w:id="404" w:author="Maxim Mazin" w:date="2009-08-16T18:59:00Z">
        <w:r>
          <w:t>код обрабатывающего сообщение актора</w:t>
        </w:r>
      </w:ins>
      <w:ins w:id="405" w:author="Maxim Mazin" w:date="2009-08-16T19:07:00Z">
        <w:r w:rsidR="00D07B67">
          <w:t xml:space="preserve"> должен «знать» о структуре </w:t>
        </w:r>
      </w:ins>
      <w:ins w:id="406" w:author="Maxim Mazin" w:date="2009-08-16T19:01:00Z">
        <w:r>
          <w:t>посылающего сообщени</w:t>
        </w:r>
      </w:ins>
      <w:ins w:id="407" w:author="Maxim Mazin" w:date="2009-08-16T19:02:00Z">
        <w:r>
          <w:t>е</w:t>
        </w:r>
      </w:ins>
      <w:ins w:id="408" w:author="Maxim Mazin" w:date="2009-08-16T19:00:00Z">
        <w:r>
          <w:t xml:space="preserve"> актора</w:t>
        </w:r>
      </w:ins>
      <w:ins w:id="409" w:author="Maxim Mazin" w:date="2009-08-16T19:08:00Z">
        <w:r w:rsidR="00E45806">
          <w:t xml:space="preserve">, то есть возникает </w:t>
        </w:r>
      </w:ins>
      <w:ins w:id="410" w:author="Maxim Mazin" w:date="2009-08-16T19:09:00Z">
        <w:r w:rsidR="00D52DD7" w:rsidRPr="00D52DD7">
          <w:rPr>
            <w:rPrChange w:id="411" w:author="Maxim Mazin" w:date="2009-08-16T19:09:00Z">
              <w:rPr>
                <w:lang w:val="en-US"/>
              </w:rPr>
            </w:rPrChange>
          </w:rPr>
          <w:t xml:space="preserve">нежелательная </w:t>
        </w:r>
      </w:ins>
      <w:ins w:id="412" w:author="Maxim Mazin" w:date="2009-08-16T19:08:00Z">
        <w:r w:rsidR="00E45806">
          <w:t>сильная связанность кода</w:t>
        </w:r>
      </w:ins>
      <w:ins w:id="413" w:author="Maxim Mazin" w:date="2009-08-16T19:09:00Z">
        <w:r w:rsidR="00E45806">
          <w:t xml:space="preserve"> [</w:t>
        </w:r>
      </w:ins>
      <w:ins w:id="414" w:author="Maxim Mazin" w:date="2009-08-22T13:12:00Z">
        <w:r w:rsidR="005C5682">
          <w:fldChar w:fldCharType="begin"/>
        </w:r>
        <w:r w:rsidR="005C5682">
          <w:instrText xml:space="preserve"> REF _Ref238710087 \r \h </w:instrText>
        </w:r>
      </w:ins>
      <w:r w:rsidR="005C5682">
        <w:fldChar w:fldCharType="separate"/>
      </w:r>
      <w:ins w:id="415" w:author="Maxim Mazin" w:date="2009-08-22T13:14:00Z">
        <w:r w:rsidR="00EC033C">
          <w:t>25</w:t>
        </w:r>
      </w:ins>
      <w:ins w:id="416" w:author="Maxim Mazin" w:date="2009-08-22T13:12:00Z">
        <w:r w:rsidR="005C5682">
          <w:fldChar w:fldCharType="end"/>
        </w:r>
      </w:ins>
      <w:ins w:id="417" w:author="Maxim Mazin" w:date="2009-08-16T19:09:00Z">
        <w:r w:rsidR="00E45806">
          <w:t>]</w:t>
        </w:r>
      </w:ins>
      <w:ins w:id="418" w:author="Maxim Mazin" w:date="2009-08-16T19:08:00Z">
        <w:r w:rsidR="00E45806">
          <w:t>.</w:t>
        </w:r>
      </w:ins>
    </w:p>
    <w:p w:rsidR="00D52DD7" w:rsidRDefault="00965336">
      <w:pPr>
        <w:ind w:firstLine="567"/>
        <w:jc w:val="both"/>
        <w:textAlignment w:val="center"/>
        <w:rPr>
          <w:ins w:id="419" w:author="Maxim Mazin" w:date="2009-08-16T19:24:00Z"/>
        </w:rPr>
      </w:pPr>
      <w:ins w:id="420" w:author="Maxim Mazin" w:date="2009-08-16T19:10:00Z">
        <w:r>
          <w:t xml:space="preserve">Чтобы обойти эту проблему и позволить использовать возвращаемые </w:t>
        </w:r>
      </w:ins>
      <w:ins w:id="421" w:author="Maxim Mazin" w:date="2009-08-16T19:12:00Z">
        <w:r w:rsidR="00356411">
          <w:t xml:space="preserve">обработчиками сообщений </w:t>
        </w:r>
      </w:ins>
      <w:ins w:id="422" w:author="Maxim Mazin" w:date="2009-08-16T19:10:00Z">
        <w:r w:rsidR="00356411">
          <w:t>значения</w:t>
        </w:r>
      </w:ins>
      <w:ins w:id="423" w:author="Maxim Mazin" w:date="2009-08-16T19:12:00Z">
        <w:r w:rsidR="00356411">
          <w:t xml:space="preserve">, в языковом расширении </w:t>
        </w:r>
        <w:r w:rsidR="00D52DD7" w:rsidRPr="00D52DD7">
          <w:rPr>
            <w:i/>
            <w:rPrChange w:id="424" w:author="Maxim Mazin" w:date="2009-08-16T19:13:00Z">
              <w:rPr/>
            </w:rPrChange>
          </w:rPr>
          <w:t>Actor Language</w:t>
        </w:r>
      </w:ins>
      <w:ins w:id="425" w:author="Maxim Mazin" w:date="2009-08-16T19:13:00Z">
        <w:r w:rsidR="00D52DD7" w:rsidRPr="00D52DD7">
          <w:rPr>
            <w:rPrChange w:id="426" w:author="Maxim Mazin" w:date="2009-08-16T19:13:00Z">
              <w:rPr>
                <w:lang w:val="en-US"/>
              </w:rPr>
            </w:rPrChange>
          </w:rPr>
          <w:t xml:space="preserve"> существует поддержка механизма отложенных результатов.</w:t>
        </w:r>
      </w:ins>
      <w:ins w:id="427" w:author="Maxim Mazin" w:date="2009-08-16T19:14:00Z">
        <w:r w:rsidR="00356411">
          <w:t xml:space="preserve"> Для любого сообщения актора</w:t>
        </w:r>
      </w:ins>
      <w:ins w:id="428" w:author="Maxim Mazin" w:date="2009-08-16T19:15:00Z">
        <w:r w:rsidR="00356411">
          <w:t>,</w:t>
        </w:r>
      </w:ins>
      <w:ins w:id="429" w:author="Maxim Mazin" w:date="2009-08-16T19:14:00Z">
        <w:r w:rsidR="00356411">
          <w:t xml:space="preserve"> так же </w:t>
        </w:r>
      </w:ins>
      <w:ins w:id="430" w:author="Maxim Mazin" w:date="2009-08-16T19:15:00Z">
        <w:r w:rsidR="00356411">
          <w:t xml:space="preserve">как и для любого метода в языке </w:t>
        </w:r>
        <w:r w:rsidR="00D52DD7" w:rsidRPr="00D52DD7">
          <w:rPr>
            <w:i/>
            <w:rPrChange w:id="431" w:author="Maxim Mazin" w:date="2009-08-16T19:15:00Z">
              <w:rPr/>
            </w:rPrChange>
          </w:rPr>
          <w:t>Java</w:t>
        </w:r>
        <w:r w:rsidR="00356411">
          <w:t xml:space="preserve">, </w:t>
        </w:r>
      </w:ins>
      <w:ins w:id="432" w:author="Maxim Mazin" w:date="2009-08-16T19:16:00Z">
        <w:r w:rsidR="00356411">
          <w:t>могут</w:t>
        </w:r>
      </w:ins>
      <w:ins w:id="433" w:author="Maxim Mazin" w:date="2009-08-16T19:15:00Z">
        <w:r w:rsidR="00356411">
          <w:t xml:space="preserve"> быть задан</w:t>
        </w:r>
      </w:ins>
      <w:ins w:id="434" w:author="Maxim Mazin" w:date="2009-08-16T19:16:00Z">
        <w:r w:rsidR="00356411">
          <w:t>ы</w:t>
        </w:r>
      </w:ins>
      <w:ins w:id="435" w:author="Maxim Mazin" w:date="2009-08-16T19:15:00Z">
        <w:r w:rsidR="00356411">
          <w:t xml:space="preserve"> тип возвращаемого значения</w:t>
        </w:r>
      </w:ins>
      <w:ins w:id="436" w:author="Maxim Mazin" w:date="2009-08-16T19:16:00Z">
        <w:r w:rsidR="00356411">
          <w:t xml:space="preserve"> и набор генерируемых исключ</w:t>
        </w:r>
      </w:ins>
      <w:ins w:id="437" w:author="Maxim Mazin" w:date="2009-08-16T19:19:00Z">
        <w:r w:rsidR="00356411">
          <w:t>ений</w:t>
        </w:r>
      </w:ins>
      <w:ins w:id="438" w:author="Maxim Mazin" w:date="2009-08-16T19:15:00Z">
        <w:r w:rsidR="00356411">
          <w:t xml:space="preserve">. </w:t>
        </w:r>
      </w:ins>
      <w:ins w:id="439" w:author="Maxim Mazin" w:date="2009-08-16T19:18:00Z">
        <w:r w:rsidR="00D52DD7" w:rsidRPr="00D52DD7">
          <w:rPr>
            <w:rPrChange w:id="440" w:author="Maxim Mazin" w:date="2009-08-16T19:18:00Z">
              <w:rPr>
                <w:lang w:val="en-US"/>
              </w:rPr>
            </w:rPrChange>
          </w:rPr>
          <w:t>К</w:t>
        </w:r>
        <w:r w:rsidR="00356411">
          <w:t>од обработчика сообщения должен либо вычислить значение соответствующего типа, либо сгенерировать исключение.</w:t>
        </w:r>
      </w:ins>
    </w:p>
    <w:p w:rsidR="00D52DD7" w:rsidRDefault="00BB3D9A">
      <w:pPr>
        <w:ind w:firstLine="567"/>
        <w:jc w:val="both"/>
        <w:textAlignment w:val="center"/>
        <w:rPr>
          <w:del w:id="441" w:author="Maxim Mazin" w:date="2009-08-16T19:19:00Z"/>
        </w:rPr>
      </w:pPr>
      <w:ins w:id="442" w:author="Maxim Mazin" w:date="2009-08-16T19:21:00Z">
        <w:r>
          <w:t xml:space="preserve">Оператор посылки сообщения </w:t>
        </w:r>
      </w:ins>
      <w:ins w:id="443" w:author="Maxim Mazin" w:date="2009-08-16T19:22:00Z">
        <w:r>
          <w:t xml:space="preserve">имеет специальный тип </w:t>
        </w:r>
        <w:r w:rsidR="00D52DD7" w:rsidRPr="00D52DD7">
          <w:rPr>
            <w:i/>
            <w:rPrChange w:id="444" w:author="Maxim Mazin" w:date="2009-08-16T19:27:00Z">
              <w:rPr/>
            </w:rPrChange>
          </w:rPr>
          <w:t>deferred</w:t>
        </w:r>
      </w:ins>
      <w:ins w:id="445" w:author="Maxim Mazin" w:date="2009-08-16T19:23:00Z">
        <w:r>
          <w:t>, параметризованный типом возвращаемого сообщением значения.</w:t>
        </w:r>
      </w:ins>
      <w:ins w:id="446" w:author="Maxim Mazin" w:date="2009-08-16T19:24:00Z">
        <w:r w:rsidR="00C3287E">
          <w:t xml:space="preserve"> </w:t>
        </w:r>
      </w:ins>
      <w:del w:id="447" w:author="Maxim Mazin" w:date="2009-08-16T19:19:00Z">
        <w:r w:rsidR="00D869EA" w:rsidRPr="004875CB" w:rsidDel="00356411">
          <w:delText xml:space="preserve">Использование асинхронных </w:delText>
        </w:r>
        <w:r w:rsidR="00747E96" w:rsidDel="00356411">
          <w:delText xml:space="preserve">акторных </w:delText>
        </w:r>
        <w:r w:rsidR="00D869EA" w:rsidRPr="004875CB" w:rsidDel="00356411">
          <w:delText xml:space="preserve">методов позволяет равномернее нагружать систему, выполняя их «фоном», на свободных потоках. Но как узнать, выполнен ли уже вызванный асинхронно метод и получить его результат? </w:delText>
        </w:r>
      </w:del>
    </w:p>
    <w:p w:rsidR="00D52DD7" w:rsidRDefault="00D869EA">
      <w:pPr>
        <w:ind w:firstLine="567"/>
        <w:jc w:val="both"/>
        <w:textAlignment w:val="center"/>
        <w:rPr>
          <w:ins w:id="448" w:author="Maxim Mazin" w:date="2009-08-17T23:08:00Z"/>
        </w:rPr>
      </w:pPr>
      <w:del w:id="449" w:author="Maxim Mazin" w:date="2009-08-16T19:24:00Z">
        <w:r w:rsidRPr="004875CB" w:rsidDel="00BB3D9A">
          <w:delText xml:space="preserve">Значения, возвращаемые методами акторов, заворачиваются в специальный тип – </w:delText>
        </w:r>
        <w:r w:rsidRPr="00175715" w:rsidDel="00BB3D9A">
          <w:delText>deferred</w:delText>
        </w:r>
        <w:r w:rsidRPr="004875CB" w:rsidDel="00BB3D9A">
          <w:delText xml:space="preserve">. </w:delText>
        </w:r>
      </w:del>
      <w:r w:rsidRPr="004875CB">
        <w:t xml:space="preserve">Например, </w:t>
      </w:r>
      <w:ins w:id="450" w:author="Maxim Mazin" w:date="2009-08-16T19:25:00Z">
        <w:r w:rsidR="00C3287E">
          <w:t xml:space="preserve">если </w:t>
        </w:r>
      </w:ins>
      <w:ins w:id="451" w:author="Maxim Mazin" w:date="2009-08-16T19:27:00Z">
        <w:r w:rsidR="00C3287E">
          <w:t xml:space="preserve">обработчик </w:t>
        </w:r>
      </w:ins>
      <w:ins w:id="452" w:author="Maxim Mazin" w:date="2009-08-16T19:25:00Z">
        <w:r w:rsidR="00C3287E">
          <w:t xml:space="preserve">сообщения возвращает значение </w:t>
        </w:r>
      </w:ins>
      <w:del w:id="453" w:author="Maxim Mazin" w:date="2009-08-16T19:25:00Z">
        <w:r w:rsidRPr="004875CB" w:rsidDel="00C3287E">
          <w:delText xml:space="preserve">метод актора, объявленный </w:delText>
        </w:r>
        <w:r w:rsidR="00747E96" w:rsidDel="00C3287E">
          <w:delText>возвращающим</w:delText>
        </w:r>
        <w:r w:rsidRPr="004875CB" w:rsidDel="00C3287E">
          <w:delText xml:space="preserve"> </w:delText>
        </w:r>
      </w:del>
      <w:ins w:id="454" w:author="Maxim Mazin" w:date="2009-08-16T19:25:00Z">
        <w:r w:rsidR="00C3287E">
          <w:t xml:space="preserve">типа </w:t>
        </w:r>
      </w:ins>
      <w:r w:rsidR="00D52DD7" w:rsidRPr="00D52DD7">
        <w:rPr>
          <w:i/>
          <w:rPrChange w:id="455" w:author="Maxim Mazin" w:date="2009-08-16T19:25:00Z">
            <w:rPr/>
          </w:rPrChange>
        </w:rPr>
        <w:t>String</w:t>
      </w:r>
      <w:r w:rsidRPr="004875CB">
        <w:t xml:space="preserve">, </w:t>
      </w:r>
      <w:ins w:id="456" w:author="Maxim Mazin" w:date="2009-08-16T19:26:00Z">
        <w:r w:rsidR="00C3287E">
          <w:t xml:space="preserve">то асинхронная посылка этого сообщения </w:t>
        </w:r>
      </w:ins>
      <w:del w:id="457" w:author="Maxim Mazin" w:date="2009-08-16T19:26:00Z">
        <w:r w:rsidRPr="004875CB" w:rsidDel="00C3287E">
          <w:delText xml:space="preserve">при вызове </w:delText>
        </w:r>
      </w:del>
      <w:r w:rsidRPr="004875CB">
        <w:t xml:space="preserve">вернет </w:t>
      </w:r>
      <w:ins w:id="458" w:author="Maxim Mazin" w:date="2009-08-16T19:26:00Z">
        <w:r w:rsidR="00C3287E">
          <w:t xml:space="preserve">значение типа </w:t>
        </w:r>
      </w:ins>
      <w:r w:rsidR="00D52DD7" w:rsidRPr="00D52DD7">
        <w:rPr>
          <w:i/>
          <w:rPrChange w:id="459" w:author="Maxim Mazin" w:date="2009-08-16T19:26:00Z">
            <w:rPr/>
          </w:rPrChange>
        </w:rPr>
        <w:t>deferred</w:t>
      </w:r>
      <w:r w:rsidRPr="00175715">
        <w:t>&lt;</w:t>
      </w:r>
      <w:r w:rsidR="00D52DD7" w:rsidRPr="00D52DD7">
        <w:rPr>
          <w:i/>
          <w:rPrChange w:id="460" w:author="Maxim Mazin" w:date="2009-08-16T19:26:00Z">
            <w:rPr/>
          </w:rPrChange>
        </w:rPr>
        <w:t>String</w:t>
      </w:r>
      <w:r w:rsidRPr="00175715">
        <w:t>&gt;</w:t>
      </w:r>
      <w:del w:id="461" w:author="Maxim Mazin" w:date="2009-08-16T19:27:00Z">
        <w:r w:rsidRPr="004875CB" w:rsidDel="00C3287E">
          <w:delText xml:space="preserve">, </w:delText>
        </w:r>
        <w:r w:rsidR="00C471D5" w:rsidDel="00C3287E">
          <w:delText>а метод</w:delText>
        </w:r>
        <w:r w:rsidRPr="004875CB" w:rsidDel="00C3287E">
          <w:delText>, возвращающи</w:delText>
        </w:r>
        <w:r w:rsidR="00C471D5" w:rsidDel="00C3287E">
          <w:delText>й</w:delText>
        </w:r>
        <w:r w:rsidRPr="004875CB" w:rsidDel="00C3287E">
          <w:delText xml:space="preserve"> </w:delText>
        </w:r>
        <w:r w:rsidRPr="00175715" w:rsidDel="00C3287E">
          <w:delText>void,</w:delText>
        </w:r>
        <w:r w:rsidRPr="004875CB" w:rsidDel="00C3287E">
          <w:delText xml:space="preserve"> верн</w:delText>
        </w:r>
        <w:r w:rsidR="00C471D5" w:rsidDel="00C3287E">
          <w:delText>ет</w:delText>
        </w:r>
        <w:r w:rsidRPr="004875CB" w:rsidDel="00C3287E">
          <w:delText xml:space="preserve"> </w:delText>
        </w:r>
        <w:r w:rsidRPr="00175715" w:rsidDel="00C3287E">
          <w:delText>deferred&lt;</w:delText>
        </w:r>
        <w:r w:rsidR="00C471D5" w:rsidRPr="00175715" w:rsidDel="00C3287E">
          <w:delText>void</w:delText>
        </w:r>
        <w:r w:rsidRPr="00175715" w:rsidDel="00C3287E">
          <w:delText>&gt;</w:delText>
        </w:r>
      </w:del>
      <w:r w:rsidRPr="004875CB">
        <w:t xml:space="preserve">. </w:t>
      </w:r>
      <w:ins w:id="462" w:author="Maxim Mazin" w:date="2009-08-17T23:11:00Z">
        <w:r w:rsidR="00B2208E">
          <w:t>Использ</w:t>
        </w:r>
      </w:ins>
      <w:ins w:id="463" w:author="Maxim Mazin" w:date="2009-08-17T23:12:00Z">
        <w:r w:rsidR="00B2208E">
          <w:t xml:space="preserve">уя это значение, код, посылающий сообщение, может определить </w:t>
        </w:r>
      </w:ins>
      <w:ins w:id="464" w:author="Maxim Mazin" w:date="2009-08-17T23:13:00Z">
        <w:r w:rsidR="00B2208E">
          <w:t>действия как в связи с успешной обработкой сообщения, так и в связи с возникновением исключительной ситуации.</w:t>
        </w:r>
      </w:ins>
      <w:ins w:id="465" w:author="Maxim Mazin" w:date="2009-08-17T23:14:00Z">
        <w:r w:rsidR="00B2208E">
          <w:t xml:space="preserve"> Действия задаются в виде замыканий </w:t>
        </w:r>
      </w:ins>
      <w:ins w:id="466" w:author="Maxim Mazin" w:date="2009-08-17T23:22:00Z">
        <w:r w:rsidR="00856B85">
          <w:t>–</w:t>
        </w:r>
      </w:ins>
      <w:ins w:id="467" w:author="Maxim Mazin" w:date="2009-08-17T23:16:00Z">
        <w:r w:rsidR="00856B85">
          <w:t xml:space="preserve"> анон</w:t>
        </w:r>
      </w:ins>
      <w:ins w:id="468" w:author="Maxim Mazin" w:date="2009-08-17T23:22:00Z">
        <w:r w:rsidR="00856B85">
          <w:t>и</w:t>
        </w:r>
      </w:ins>
      <w:ins w:id="469" w:author="Maxim Mazin" w:date="2009-08-17T23:16:00Z">
        <w:r w:rsidR="00856B85">
          <w:t xml:space="preserve">мных </w:t>
        </w:r>
      </w:ins>
      <w:ins w:id="470" w:author="Maxim Mazin" w:date="2009-08-17T23:22:00Z">
        <w:r w:rsidR="00856B85">
          <w:t>функций, языковая поддержка которых осуществляется</w:t>
        </w:r>
      </w:ins>
      <w:ins w:id="471" w:author="Maxim Mazin" w:date="2009-08-17T23:23:00Z">
        <w:r w:rsidR="00856B85">
          <w:t xml:space="preserve"> встроенным в среду </w:t>
        </w:r>
        <w:r w:rsidR="00D52DD7" w:rsidRPr="00D52DD7">
          <w:rPr>
            <w:i/>
            <w:rPrChange w:id="472" w:author="Maxim Mazin" w:date="2009-08-17T23:23:00Z">
              <w:rPr/>
            </w:rPrChange>
          </w:rPr>
          <w:t>MPS</w:t>
        </w:r>
        <w:r w:rsidR="00856B85">
          <w:t xml:space="preserve"> расширение</w:t>
        </w:r>
        <w:r w:rsidR="00D52DD7" w:rsidRPr="00D52DD7">
          <w:rPr>
            <w:rPrChange w:id="473" w:author="Maxim Mazin" w:date="2009-08-17T23:23:00Z">
              <w:rPr>
                <w:lang w:val="en-US"/>
              </w:rPr>
            </w:rPrChange>
          </w:rPr>
          <w:t xml:space="preserve">м </w:t>
        </w:r>
        <w:r w:rsidR="00D52DD7" w:rsidRPr="00D52DD7">
          <w:rPr>
            <w:i/>
            <w:lang w:val="en-US"/>
            <w:rPrChange w:id="474" w:author="Maxim Mazin" w:date="2009-08-17T23:23:00Z">
              <w:rPr>
                <w:lang w:val="en-US"/>
              </w:rPr>
            </w:rPrChange>
          </w:rPr>
          <w:t>Closures</w:t>
        </w:r>
      </w:ins>
      <w:ins w:id="475" w:author="Maxim Mazin" w:date="2009-08-17T23:15:00Z">
        <w:r w:rsidR="00B2208E">
          <w:t>.</w:t>
        </w:r>
      </w:ins>
    </w:p>
    <w:p w:rsidR="00D52DD7" w:rsidRDefault="00C501C1">
      <w:pPr>
        <w:ind w:firstLine="567"/>
        <w:jc w:val="both"/>
        <w:textAlignment w:val="center"/>
        <w:rPr>
          <w:del w:id="476" w:author="Maxim Mazin" w:date="2009-08-17T23:24:00Z"/>
        </w:rPr>
      </w:pPr>
      <w:ins w:id="477" w:author="Maxim Mazin" w:date="2009-08-18T00:15:00Z">
        <w:r>
          <w:lastRenderedPageBreak/>
          <w:t>Использование отложенного значения может быть продемонстрировано</w:t>
        </w:r>
      </w:ins>
      <w:ins w:id="478" w:author="Maxim Mazin" w:date="2009-08-18T00:16:00Z">
        <w:r w:rsidR="00D52DD7" w:rsidRPr="00D52DD7">
          <w:rPr>
            <w:rPrChange w:id="479" w:author="Maxim Mazin" w:date="2009-08-18T00:16:00Z">
              <w:rPr>
                <w:lang w:val="en-US"/>
              </w:rPr>
            </w:rPrChange>
          </w:rPr>
          <w:t xml:space="preserve"> </w:t>
        </w:r>
      </w:ins>
      <w:del w:id="480" w:author="Maxim Mazin" w:date="2009-08-17T23:24:00Z">
        <w:r w:rsidR="00D869EA" w:rsidRPr="00175715" w:rsidDel="000D4DA9">
          <w:delText>deferred</w:delText>
        </w:r>
        <w:r w:rsidR="00D869EA" w:rsidRPr="004875CB" w:rsidDel="000D4DA9">
          <w:delText xml:space="preserve"> — это отложенный результат</w:delText>
        </w:r>
        <w:r w:rsidR="00C471D5" w:rsidDel="000D4DA9">
          <w:delText xml:space="preserve"> </w:delText>
        </w:r>
        <w:r w:rsidR="00D869EA" w:rsidRPr="004875CB" w:rsidDel="000D4DA9">
          <w:delText xml:space="preserve">[], результат выполнения, который станет известен </w:delText>
        </w:r>
        <w:r w:rsidR="00C471D5" w:rsidDel="000D4DA9">
          <w:delText>позже</w:delText>
        </w:r>
        <w:r w:rsidR="00D869EA" w:rsidRPr="004875CB" w:rsidDel="000D4DA9">
          <w:delText xml:space="preserve">. Результатом, хранящимся в </w:delText>
        </w:r>
        <w:r w:rsidR="00D869EA" w:rsidRPr="00175715" w:rsidDel="000D4DA9">
          <w:delText>deferred</w:delText>
        </w:r>
        <w:r w:rsidR="00D869EA" w:rsidRPr="004875CB" w:rsidDel="000D4DA9">
          <w:delText xml:space="preserve">, может быть значение (успешное выполнение) или ошибка (исключение), произошедшая во время </w:delText>
        </w:r>
        <w:r w:rsidR="00C471D5" w:rsidDel="000D4DA9">
          <w:delText>ис</w:delText>
        </w:r>
        <w:r w:rsidR="00D869EA" w:rsidRPr="004875CB" w:rsidDel="000D4DA9">
          <w:delText xml:space="preserve">полнения асинхронного метода. </w:delText>
        </w:r>
        <w:r w:rsidR="00C471D5" w:rsidDel="000D4DA9">
          <w:delText xml:space="preserve"> </w:delText>
        </w:r>
        <w:r w:rsidR="00D869EA" w:rsidRPr="00175715" w:rsidDel="000D4DA9">
          <w:delText>deferred</w:delText>
        </w:r>
        <w:r w:rsidR="00D869EA" w:rsidRPr="004875CB" w:rsidDel="000D4DA9">
          <w:delText xml:space="preserve"> </w:delText>
        </w:r>
        <w:r w:rsidR="00C471D5" w:rsidDel="000D4DA9">
          <w:delText xml:space="preserve">позволяет подписаться на результат: </w:delText>
        </w:r>
        <w:r w:rsidR="00D869EA" w:rsidRPr="004875CB" w:rsidDel="000D4DA9">
          <w:delText xml:space="preserve">кроме результата </w:delText>
        </w:r>
        <w:r w:rsidR="00C471D5" w:rsidDel="000D4DA9">
          <w:delText xml:space="preserve">он </w:delText>
        </w:r>
        <w:r w:rsidR="00D869EA" w:rsidRPr="004875CB" w:rsidDel="000D4DA9">
          <w:delText xml:space="preserve">хранит цепочку обработчиков: обработчиков </w:delText>
        </w:r>
        <w:r w:rsidR="00C471D5" w:rsidDel="000D4DA9">
          <w:delText>значения</w:delText>
        </w:r>
        <w:r w:rsidR="00D869EA" w:rsidRPr="004875CB" w:rsidDel="000D4DA9">
          <w:delText xml:space="preserve"> (</w:delText>
        </w:r>
        <w:r w:rsidR="00D869EA" w:rsidRPr="00175715" w:rsidDel="000D4DA9">
          <w:delText>callback</w:delText>
        </w:r>
        <w:r w:rsidR="00D869EA" w:rsidRPr="004875CB" w:rsidDel="000D4DA9">
          <w:delText>) и обработчиков ошибок (</w:delText>
        </w:r>
        <w:r w:rsidR="00D869EA" w:rsidRPr="00175715" w:rsidDel="000D4DA9">
          <w:delText>errback</w:delText>
        </w:r>
        <w:r w:rsidR="00D869EA" w:rsidRPr="004875CB" w:rsidDel="000D4DA9">
          <w:delText xml:space="preserve">). Эти обработчики могут быть добавлены к </w:delText>
        </w:r>
        <w:r w:rsidR="00D869EA" w:rsidRPr="00175715" w:rsidDel="000D4DA9">
          <w:delText>deferred</w:delText>
        </w:r>
        <w:r w:rsidR="00D869EA" w:rsidRPr="004875CB" w:rsidDel="000D4DA9">
          <w:delText xml:space="preserve"> с помощью методов </w:delText>
        </w:r>
        <w:r w:rsidR="00D869EA" w:rsidRPr="00175715" w:rsidDel="000D4DA9">
          <w:delText>addCallback</w:delText>
        </w:r>
        <w:r w:rsidR="00D869EA" w:rsidRPr="004875CB" w:rsidDel="000D4DA9">
          <w:delText xml:space="preserve"> и </w:delText>
        </w:r>
        <w:r w:rsidR="00D869EA" w:rsidRPr="00175715" w:rsidDel="000D4DA9">
          <w:delText>addErrback</w:delText>
        </w:r>
        <w:r w:rsidR="00D869EA" w:rsidRPr="004875CB" w:rsidDel="000D4DA9">
          <w:delText xml:space="preserve"> соответственно, принимающих в качестве параметра сам обработчик в виде выражения на языке </w:delText>
        </w:r>
        <w:r w:rsidR="00C471D5" w:rsidDel="000D4DA9">
          <w:delText xml:space="preserve">MPS </w:delText>
        </w:r>
        <w:r w:rsidR="00D869EA" w:rsidRPr="004875CB" w:rsidDel="000D4DA9">
          <w:delText>Closures, имеющего вид «</w:delText>
        </w:r>
        <w:r w:rsidR="00D869EA" w:rsidRPr="00175715" w:rsidDel="000D4DA9">
          <w:delText>{тип_параметра</w:delText>
        </w:r>
        <w:r w:rsidR="00175715" w:rsidDel="000D4DA9">
          <w:delText> </w:delText>
        </w:r>
        <w:r w:rsidR="00D869EA" w:rsidRPr="00175715" w:rsidDel="000D4DA9">
          <w:delText>имя_параметра</w:delText>
        </w:r>
        <w:r w:rsidR="00175715" w:rsidDel="000D4DA9">
          <w:delText> </w:delText>
        </w:r>
        <w:r w:rsidR="00D869EA" w:rsidRPr="00175715" w:rsidDel="000D4DA9">
          <w:delText>=&gt;</w:delText>
        </w:r>
        <w:r w:rsidR="00175715" w:rsidDel="000D4DA9">
          <w:delText> </w:delText>
        </w:r>
        <w:r w:rsidR="00D869EA" w:rsidRPr="00175715" w:rsidDel="000D4DA9">
          <w:delText>[обработка]}</w:delText>
        </w:r>
        <w:r w:rsidR="00D869EA" w:rsidRPr="004875CB" w:rsidDel="000D4DA9">
          <w:delText xml:space="preserve">», где тип параметра – тип возвращаемого значения метода для обработчика результата и тип обрабатываемого исключения для обработчика ошибки. </w:delText>
        </w:r>
      </w:del>
    </w:p>
    <w:p w:rsidR="00D52DD7" w:rsidRDefault="00D869EA">
      <w:pPr>
        <w:ind w:firstLine="567"/>
        <w:jc w:val="both"/>
        <w:textAlignment w:val="center"/>
        <w:rPr>
          <w:del w:id="481" w:author="Maxim Mazin" w:date="2009-08-18T00:30:00Z"/>
        </w:rPr>
      </w:pPr>
      <w:del w:id="482" w:author="Maxim Mazin" w:date="2009-08-18T00:16:00Z">
        <w:r w:rsidRPr="004875CB" w:rsidDel="00C501C1">
          <w:delText xml:space="preserve">Рассмотрим </w:delText>
        </w:r>
        <w:r w:rsidR="00C471D5" w:rsidRPr="00C471D5" w:rsidDel="00C501C1">
          <w:delText xml:space="preserve">использование </w:delText>
        </w:r>
        <w:r w:rsidR="00C471D5" w:rsidRPr="00175715" w:rsidDel="00C501C1">
          <w:delText>deferred</w:delText>
        </w:r>
        <w:r w:rsidR="00C471D5" w:rsidRPr="00C471D5" w:rsidDel="00C501C1">
          <w:delText xml:space="preserve"> </w:delText>
        </w:r>
      </w:del>
      <w:r w:rsidRPr="004875CB">
        <w:t>на примере</w:t>
      </w:r>
      <w:r w:rsidR="00C471D5">
        <w:t xml:space="preserve"> программы</w:t>
      </w:r>
      <w:ins w:id="483" w:author="Maxim Mazin" w:date="2009-08-18T00:19:00Z">
        <w:r w:rsidR="00C501C1">
          <w:t xml:space="preserve"> </w:t>
        </w:r>
      </w:ins>
      <w:del w:id="484" w:author="Maxim Mazin" w:date="2009-08-18T00:19:00Z">
        <w:r w:rsidR="00C471D5" w:rsidDel="00C501C1">
          <w:delText>-</w:delText>
        </w:r>
      </w:del>
      <w:r w:rsidRPr="004875CB">
        <w:t>редактор</w:t>
      </w:r>
      <w:r w:rsidR="00C471D5">
        <w:t>а</w:t>
      </w:r>
      <w:del w:id="485" w:author="Maxim Mazin" w:date="2009-08-18T00:19:00Z">
        <w:r w:rsidRPr="004875CB" w:rsidDel="00C501C1">
          <w:delText>, работающ</w:delText>
        </w:r>
        <w:r w:rsidR="00C471D5" w:rsidDel="00C501C1">
          <w:delText>ей</w:delText>
        </w:r>
        <w:r w:rsidRPr="004875CB" w:rsidDel="00C501C1">
          <w:delText xml:space="preserve"> с графами</w:delText>
        </w:r>
      </w:del>
      <w:ins w:id="486" w:author="Maxim Mazin" w:date="2009-08-18T00:19:00Z">
        <w:r w:rsidR="00C501C1">
          <w:t xml:space="preserve"> графов</w:t>
        </w:r>
      </w:ins>
      <w:ins w:id="487" w:author="Maxim Mazin" w:date="2009-08-18T00:16:00Z">
        <w:r w:rsidR="00D52DD7" w:rsidRPr="00D52DD7">
          <w:rPr>
            <w:rPrChange w:id="488" w:author="Maxim Mazin" w:date="2009-08-18T00:16:00Z">
              <w:rPr>
                <w:lang w:val="en-US"/>
              </w:rPr>
            </w:rPrChange>
          </w:rPr>
          <w:t>.</w:t>
        </w:r>
        <w:r w:rsidR="00C501C1">
          <w:t xml:space="preserve"> </w:t>
        </w:r>
      </w:ins>
      <w:ins w:id="489" w:author="Maxim Mazin" w:date="2009-08-18T00:17:00Z">
        <w:r w:rsidR="00C501C1">
          <w:t xml:space="preserve">Одной из функций такой программы является чтение </w:t>
        </w:r>
      </w:ins>
      <w:ins w:id="490" w:author="Maxim Mazin" w:date="2009-08-18T00:19:00Z">
        <w:r w:rsidR="00C501C1">
          <w:t xml:space="preserve">графов из файлов. </w:t>
        </w:r>
      </w:ins>
      <w:del w:id="491" w:author="Maxim Mazin" w:date="2009-08-18T00:19:00Z">
        <w:r w:rsidRPr="004875CB" w:rsidDel="00C501C1">
          <w:delText xml:space="preserve">, </w:delText>
        </w:r>
        <w:r w:rsidR="00C471D5" w:rsidDel="00C501C1">
          <w:delText>позволяющей</w:delText>
        </w:r>
        <w:r w:rsidRPr="004875CB" w:rsidDel="00C501C1">
          <w:delText xml:space="preserve"> рисовать графы</w:delText>
        </w:r>
        <w:r w:rsidR="00C471D5" w:rsidDel="00C501C1">
          <w:delText xml:space="preserve">, </w:delText>
        </w:r>
        <w:r w:rsidRPr="004875CB" w:rsidDel="00C501C1">
          <w:delText xml:space="preserve">сохранять их в файл в формате </w:delText>
        </w:r>
        <w:r w:rsidRPr="00175715" w:rsidDel="00C501C1">
          <w:delText>xml</w:delText>
        </w:r>
        <w:r w:rsidR="00C471D5" w:rsidDel="00C501C1">
          <w:delText xml:space="preserve"> и отображать считанные из файла</w:delText>
        </w:r>
        <w:r w:rsidRPr="004875CB" w:rsidDel="00C501C1">
          <w:delText>.</w:delText>
        </w:r>
        <w:r w:rsidR="00C471D5" w:rsidDel="00C501C1">
          <w:delText xml:space="preserve"> </w:delText>
        </w:r>
      </w:del>
      <w:r w:rsidR="00C471D5">
        <w:t xml:space="preserve">На рисунке </w:t>
      </w:r>
      <w:del w:id="492" w:author="Maxim Mazin" w:date="2009-08-18T00:19:00Z">
        <w:r w:rsidR="00C471D5" w:rsidDel="00C501C1">
          <w:delText xml:space="preserve">9 </w:delText>
        </w:r>
      </w:del>
      <w:ins w:id="493" w:author="Maxim Mazin" w:date="2009-08-18T00:19:00Z">
        <w:r w:rsidR="00C501C1">
          <w:t xml:space="preserve">5 </w:t>
        </w:r>
      </w:ins>
      <w:del w:id="494" w:author="Maxim Mazin" w:date="2009-08-18T00:20:00Z">
        <w:r w:rsidR="00C471D5" w:rsidDel="00C501C1">
          <w:delText xml:space="preserve">показан </w:delText>
        </w:r>
      </w:del>
      <w:ins w:id="495" w:author="Maxim Mazin" w:date="2009-08-18T00:20:00Z">
        <w:r w:rsidR="00C501C1">
          <w:t xml:space="preserve">приведен код </w:t>
        </w:r>
      </w:ins>
      <w:r w:rsidR="00C471D5">
        <w:t>а</w:t>
      </w:r>
      <w:r w:rsidR="00C471D5" w:rsidRPr="004875CB">
        <w:t>ктор</w:t>
      </w:r>
      <w:ins w:id="496" w:author="Maxim Mazin" w:date="2009-08-18T00:20:00Z">
        <w:r w:rsidR="00C501C1">
          <w:t>а</w:t>
        </w:r>
      </w:ins>
      <w:r w:rsidR="00C471D5" w:rsidRPr="004875CB">
        <w:t xml:space="preserve"> </w:t>
      </w:r>
      <w:r w:rsidR="00D52DD7" w:rsidRPr="00D52DD7">
        <w:rPr>
          <w:i/>
          <w:rPrChange w:id="497" w:author="Maxim Mazin" w:date="2009-08-18T00:20:00Z">
            <w:rPr/>
          </w:rPrChange>
        </w:rPr>
        <w:t>GraphReader</w:t>
      </w:r>
      <w:del w:id="498" w:author="Maxim Mazin" w:date="2009-08-18T00:23:00Z">
        <w:r w:rsidR="00C471D5" w:rsidRPr="00175715" w:rsidDel="00031BFB">
          <w:delText>,</w:delText>
        </w:r>
        <w:r w:rsidR="00C471D5" w:rsidRPr="004875CB" w:rsidDel="00031BFB">
          <w:delText xml:space="preserve"> </w:delText>
        </w:r>
      </w:del>
      <w:ins w:id="499" w:author="Maxim Mazin" w:date="2009-08-18T00:23:00Z">
        <w:r w:rsidR="00031BFB">
          <w:t>.</w:t>
        </w:r>
        <w:r w:rsidR="00031BFB" w:rsidRPr="004875CB">
          <w:t xml:space="preserve"> </w:t>
        </w:r>
        <w:r w:rsidR="00031BFB">
          <w:t xml:space="preserve">Обработчик сообщения </w:t>
        </w:r>
        <w:r w:rsidR="00D52DD7" w:rsidRPr="00D52DD7">
          <w:rPr>
            <w:i/>
            <w:rPrChange w:id="500" w:author="Maxim Mazin" w:date="2009-08-18T00:23:00Z">
              <w:rPr/>
            </w:rPrChange>
          </w:rPr>
          <w:t>read</w:t>
        </w:r>
        <w:r w:rsidR="00D52DD7" w:rsidRPr="00D52DD7">
          <w:rPr>
            <w:rPrChange w:id="501" w:author="Maxim Mazin" w:date="2009-08-18T00:23:00Z">
              <w:rPr>
                <w:i/>
              </w:rPr>
            </w:rPrChange>
          </w:rPr>
          <w:t>,</w:t>
        </w:r>
        <w:r w:rsidR="00031BFB">
          <w:t xml:space="preserve"> определенный для этого актора, </w:t>
        </w:r>
      </w:ins>
      <w:ins w:id="502" w:author="Maxim Mazin" w:date="2009-08-18T00:25:00Z">
        <w:r w:rsidR="00BF4E43">
          <w:t>принимает в каче</w:t>
        </w:r>
      </w:ins>
      <w:ins w:id="503" w:author="Maxim Mazin" w:date="2009-08-18T00:26:00Z">
        <w:r w:rsidR="00BF4E43">
          <w:t>с</w:t>
        </w:r>
      </w:ins>
      <w:ins w:id="504" w:author="Maxim Mazin" w:date="2009-08-18T00:25:00Z">
        <w:r w:rsidR="00BF4E43">
          <w:t>тве</w:t>
        </w:r>
      </w:ins>
      <w:ins w:id="505" w:author="Maxim Mazin" w:date="2009-08-18T00:26:00Z">
        <w:r w:rsidR="00BF4E43">
          <w:t xml:space="preserve"> параметра файл</w:t>
        </w:r>
      </w:ins>
      <w:ins w:id="506" w:author="Maxim Mazin" w:date="2009-08-18T00:28:00Z">
        <w:r w:rsidR="001C503B">
          <w:t>,</w:t>
        </w:r>
      </w:ins>
      <w:ins w:id="507" w:author="Maxim Mazin" w:date="2009-08-18T00:25:00Z">
        <w:r w:rsidR="00BF4E43">
          <w:t xml:space="preserve"> </w:t>
        </w:r>
      </w:ins>
      <w:del w:id="508" w:author="Maxim Mazin" w:date="2009-08-18T00:21:00Z">
        <w:r w:rsidR="00C471D5" w:rsidRPr="004875CB" w:rsidDel="00C501C1">
          <w:delText>чита</w:delText>
        </w:r>
        <w:r w:rsidR="00C471D5" w:rsidDel="00C501C1">
          <w:delText xml:space="preserve">ющий </w:delText>
        </w:r>
        <w:r w:rsidR="00D52DD7" w:rsidRPr="00D52DD7">
          <w:rPr>
            <w:i/>
            <w:rPrChange w:id="509" w:author="Maxim Mazin" w:date="2009-08-18T00:21:00Z">
              <w:rPr/>
            </w:rPrChange>
          </w:rPr>
          <w:delText>xml</w:delText>
        </w:r>
      </w:del>
      <w:del w:id="510" w:author="Maxim Mazin" w:date="2009-08-18T00:28:00Z">
        <w:r w:rsidR="00C471D5" w:rsidRPr="004875CB" w:rsidDel="001C503B">
          <w:delText>-файл,</w:delText>
        </w:r>
      </w:del>
      <w:r w:rsidR="00C471D5" w:rsidRPr="004875CB">
        <w:t xml:space="preserve"> в</w:t>
      </w:r>
      <w:r w:rsidR="00C471D5">
        <w:t xml:space="preserve"> котором хранится </w:t>
      </w:r>
      <w:ins w:id="511" w:author="Maxim Mazin" w:date="2009-08-18T00:28:00Z">
        <w:r w:rsidR="00D52DD7" w:rsidRPr="00D52DD7">
          <w:rPr>
            <w:i/>
            <w:lang w:val="en-US"/>
            <w:rPrChange w:id="512" w:author="Maxim Mazin" w:date="2009-08-18T00:29:00Z">
              <w:rPr>
                <w:lang w:val="en-US"/>
              </w:rPr>
            </w:rPrChange>
          </w:rPr>
          <w:t>XML</w:t>
        </w:r>
        <w:r w:rsidR="00D52DD7" w:rsidRPr="00D52DD7">
          <w:rPr>
            <w:rPrChange w:id="513" w:author="Maxim Mazin" w:date="2009-08-18T00:29:00Z">
              <w:rPr>
                <w:lang w:val="en-US"/>
              </w:rPr>
            </w:rPrChange>
          </w:rPr>
          <w:t>-</w:t>
        </w:r>
      </w:ins>
      <w:ins w:id="514" w:author="Maxim Mazin" w:date="2009-08-18T00:29:00Z">
        <w:r w:rsidR="0037019C">
          <w:t>представление</w:t>
        </w:r>
      </w:ins>
      <w:ins w:id="515" w:author="Maxim Mazin" w:date="2009-08-18T00:28:00Z">
        <w:r w:rsidR="0037019C">
          <w:t xml:space="preserve"> </w:t>
        </w:r>
      </w:ins>
      <w:r w:rsidR="00C471D5">
        <w:t>граф</w:t>
      </w:r>
      <w:ins w:id="516" w:author="Maxim Mazin" w:date="2009-08-18T00:29:00Z">
        <w:r w:rsidR="0037019C">
          <w:t>а</w:t>
        </w:r>
      </w:ins>
      <w:r w:rsidR="00C471D5">
        <w:t xml:space="preserve">, </w:t>
      </w:r>
      <w:del w:id="517" w:author="Maxim Mazin" w:date="2009-08-18T00:29:00Z">
        <w:r w:rsidR="00C471D5" w:rsidDel="0037019C">
          <w:delText xml:space="preserve">и </w:delText>
        </w:r>
      </w:del>
      <w:del w:id="518" w:author="Maxim Mazin" w:date="2009-08-18T00:24:00Z">
        <w:r w:rsidR="00C471D5" w:rsidDel="00BD0F77">
          <w:delText>стро</w:delText>
        </w:r>
        <w:r w:rsidR="00C471D5" w:rsidDel="00031BFB">
          <w:delText>я</w:delText>
        </w:r>
      </w:del>
      <w:ins w:id="519" w:author="Maxim Mazin" w:date="2009-08-18T00:24:00Z">
        <w:r w:rsidR="00BD0F77">
          <w:t>строит</w:t>
        </w:r>
      </w:ins>
      <w:del w:id="520" w:author="Maxim Mazin" w:date="2009-08-18T00:22:00Z">
        <w:r w:rsidR="00C471D5" w:rsidDel="00C501C1">
          <w:delText>щий</w:delText>
        </w:r>
      </w:del>
      <w:r w:rsidR="00C471D5" w:rsidRPr="004875CB">
        <w:t xml:space="preserve"> по нему модель</w:t>
      </w:r>
      <w:ins w:id="521" w:author="Maxim Mazin" w:date="2009-08-18T00:22:00Z">
        <w:r w:rsidR="00D52DD7" w:rsidRPr="00D52DD7">
          <w:rPr>
            <w:rPrChange w:id="522" w:author="Maxim Mazin" w:date="2009-08-18T00:22:00Z">
              <w:rPr>
                <w:lang w:val="en-US"/>
              </w:rPr>
            </w:rPrChange>
          </w:rPr>
          <w:t xml:space="preserve"> графа</w:t>
        </w:r>
      </w:ins>
      <w:ins w:id="523" w:author="Maxim Mazin" w:date="2009-08-18T00:29:00Z">
        <w:r w:rsidR="0037019C">
          <w:t xml:space="preserve"> и возвращает объект</w:t>
        </w:r>
      </w:ins>
      <w:r w:rsidR="00C471D5" w:rsidRPr="004875CB">
        <w:t xml:space="preserve"> </w:t>
      </w:r>
      <w:r w:rsidR="00D52DD7" w:rsidRPr="00D52DD7">
        <w:rPr>
          <w:i/>
          <w:rPrChange w:id="524" w:author="Maxim Mazin" w:date="2009-08-18T00:22:00Z">
            <w:rPr/>
          </w:rPrChange>
        </w:rPr>
        <w:t>GraphModel</w:t>
      </w:r>
      <w:r w:rsidR="00C471D5" w:rsidRPr="004875CB">
        <w:t xml:space="preserve">. </w:t>
      </w:r>
      <w:del w:id="525" w:author="Maxim Mazin" w:date="2009-08-18T00:30:00Z">
        <w:r w:rsidR="00C471D5" w:rsidRPr="004875CB" w:rsidDel="0061500B">
          <w:delText xml:space="preserve">Метод </w:delText>
        </w:r>
        <w:r w:rsidR="00C471D5" w:rsidRPr="00175715" w:rsidDel="0061500B">
          <w:delText>read(File f)</w:delText>
        </w:r>
        <w:r w:rsidR="00C471D5" w:rsidRPr="004875CB" w:rsidDel="0061500B">
          <w:delText xml:space="preserve"> принимает в качестве параметра файл, где хранится граф. Метод выполняется асинхронно и может бросать исключения</w:delText>
        </w:r>
      </w:del>
      <w:ins w:id="526" w:author="Maxim Mazin" w:date="2009-08-18T00:30:00Z">
        <w:r w:rsidR="0061500B">
          <w:t>В процессе чтения и разбора файла могут быть сгенерированы исключения</w:t>
        </w:r>
      </w:ins>
      <w:r w:rsidR="00C471D5" w:rsidRPr="004875CB">
        <w:t xml:space="preserve"> </w:t>
      </w:r>
      <w:r w:rsidR="00D52DD7" w:rsidRPr="00D52DD7">
        <w:rPr>
          <w:i/>
          <w:rPrChange w:id="527" w:author="Maxim Mazin" w:date="2009-08-18T00:30:00Z">
            <w:rPr/>
          </w:rPrChange>
        </w:rPr>
        <w:t>SAXException</w:t>
      </w:r>
      <w:r w:rsidR="00C471D5" w:rsidRPr="00175715">
        <w:t xml:space="preserve"> и </w:t>
      </w:r>
      <w:r w:rsidR="00D52DD7" w:rsidRPr="00D52DD7">
        <w:rPr>
          <w:i/>
          <w:rPrChange w:id="528" w:author="Maxim Mazin" w:date="2009-08-18T00:30:00Z">
            <w:rPr/>
          </w:rPrChange>
        </w:rPr>
        <w:t>IOException</w:t>
      </w:r>
      <w:r w:rsidR="00C471D5" w:rsidRPr="00175715">
        <w:t xml:space="preserve">. </w:t>
      </w:r>
    </w:p>
    <w:p w:rsidR="00D52DD7" w:rsidRDefault="00D52DD7">
      <w:pPr>
        <w:ind w:firstLine="567"/>
        <w:jc w:val="both"/>
        <w:textAlignment w:val="center"/>
      </w:pPr>
    </w:p>
    <w:p w:rsidR="00DA44AB" w:rsidDel="00B92EA5" w:rsidRDefault="00FA3D4D" w:rsidP="00175715">
      <w:pPr>
        <w:ind w:firstLine="567"/>
        <w:jc w:val="both"/>
        <w:textAlignment w:val="center"/>
        <w:rPr>
          <w:del w:id="529" w:author="Пользователь Windows" w:date="2009-05-17T14:14:00Z"/>
        </w:rPr>
      </w:pPr>
      <w:del w:id="530" w:author="Пользователь Windows" w:date="2009-05-17T14:14:00Z">
        <w:r>
          <w:rPr>
            <w:rFonts w:eastAsia="Courier New CYR"/>
            <w:noProof/>
            <w:lang w:eastAsia="ru-RU"/>
            <w:rPrChange w:id="531">
              <w:rPr>
                <w:noProof/>
                <w:lang w:eastAsia="ru-RU"/>
              </w:rPr>
            </w:rPrChange>
          </w:rPr>
          <w:drawing>
            <wp:inline distT="0" distB="0" distL="0" distR="0">
              <wp:extent cx="5753100" cy="1752600"/>
              <wp:effectExtent l="19050" t="0" r="0" b="0"/>
              <wp:docPr id="9" name="Picture 9" descr="Deferred_edited_edited-2_u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Deferred_edited_edited-2_up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75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52DD7" w:rsidRPr="00D52DD7" w:rsidRDefault="00DA44AB" w:rsidP="00D52DD7">
      <w:pPr>
        <w:keepNext/>
        <w:jc w:val="center"/>
        <w:rPr>
          <w:ins w:id="532" w:author="Пользователь Windows" w:date="2009-05-17T14:14:00Z"/>
          <w:rPrChange w:id="533" w:author="Maxim Mazin" w:date="2009-08-18T00:30:00Z">
            <w:rPr>
              <w:ins w:id="534" w:author="Пользователь Windows" w:date="2009-05-17T14:14:00Z"/>
              <w:lang w:val="en-US"/>
            </w:rPr>
          </w:rPrChange>
        </w:rPr>
        <w:pPrChange w:id="535" w:author="Пользователь Windows" w:date="2009-05-17T14:14:00Z">
          <w:pPr/>
        </w:pPrChange>
      </w:pPr>
      <w:del w:id="536" w:author="Пользователь Windows" w:date="2009-05-17T14:14:00Z">
        <w:r w:rsidDel="00B92EA5">
          <w:delText xml:space="preserve">Рисунок </w:delText>
        </w:r>
        <w:r w:rsidR="00D52DD7" w:rsidDel="00B92EA5">
          <w:fldChar w:fldCharType="begin"/>
        </w:r>
        <w:r w:rsidDel="00B92EA5">
          <w:delInstrText xml:space="preserve"> SEQ Рисунок \* ARABIC </w:delInstrText>
        </w:r>
        <w:r w:rsidR="00D52DD7" w:rsidDel="00B92EA5">
          <w:fldChar w:fldCharType="separate"/>
        </w:r>
      </w:del>
      <w:del w:id="537" w:author="Пользователь Windows" w:date="2009-05-14T00:29:00Z">
        <w:r w:rsidR="009448B4" w:rsidDel="008E7FFA">
          <w:rPr>
            <w:noProof/>
          </w:rPr>
          <w:delText>9</w:delText>
        </w:r>
      </w:del>
      <w:del w:id="538" w:author="Пользователь Windows" w:date="2009-05-17T14:14:00Z">
        <w:r w:rsidR="00D52DD7" w:rsidDel="00B92EA5">
          <w:fldChar w:fldCharType="end"/>
        </w:r>
        <w:r w:rsidDel="00B92EA5">
          <w:delText xml:space="preserve"> Актор GraphReader</w:delText>
        </w:r>
      </w:del>
    </w:p>
    <w:p w:rsidR="00D52DD7" w:rsidRDefault="00FA3D4D" w:rsidP="00D52DD7">
      <w:pPr>
        <w:keepNext/>
        <w:jc w:val="center"/>
        <w:rPr>
          <w:ins w:id="539" w:author="Пользователь Windows" w:date="2009-05-17T14:13:00Z"/>
        </w:rPr>
        <w:pPrChange w:id="540" w:author="Пользователь Windows" w:date="2009-05-17T14:14:00Z">
          <w:pPr/>
        </w:pPrChange>
      </w:pPr>
      <w:ins w:id="541" w:author="Пользователь Windows" w:date="2009-05-17T14:13:00Z">
        <w:r>
          <w:rPr>
            <w:rFonts w:eastAsia="Courier New CYR"/>
            <w:noProof/>
            <w:lang w:eastAsia="ru-RU"/>
            <w:rPrChange w:id="542">
              <w:rPr>
                <w:noProof/>
                <w:lang w:eastAsia="ru-RU"/>
              </w:rPr>
            </w:rPrChange>
          </w:rPr>
          <w:drawing>
            <wp:inline distT="0" distB="0" distL="0" distR="0">
              <wp:extent cx="4581525" cy="1533525"/>
              <wp:effectExtent l="19050" t="0" r="9525" b="0"/>
              <wp:docPr id="10" name="Picture 10" descr="GraphRea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GraphReader"/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81525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6B6D8A" w:rsidRPr="00B92EA5" w:rsidRDefault="00D52DD7" w:rsidP="00B92EA5">
      <w:pPr>
        <w:pStyle w:val="Caption"/>
        <w:jc w:val="center"/>
        <w:rPr>
          <w:rFonts w:eastAsia="Courier New CYR"/>
          <w:b w:val="0"/>
          <w:bCs w:val="0"/>
          <w:sz w:val="24"/>
          <w:szCs w:val="24"/>
          <w:rPrChange w:id="543" w:author="Пользователь Windows" w:date="2009-05-17T14:14:00Z">
            <w:rPr>
              <w:rFonts w:eastAsia="Courier New CYR"/>
            </w:rPr>
          </w:rPrChange>
        </w:rPr>
      </w:pPr>
      <w:ins w:id="544" w:author="Пользователь Windows" w:date="2009-05-17T14:13:00Z">
        <w:r w:rsidRPr="00D52DD7">
          <w:rPr>
            <w:rFonts w:eastAsia="Courier New CYR"/>
            <w:b w:val="0"/>
            <w:bCs w:val="0"/>
            <w:sz w:val="24"/>
            <w:szCs w:val="24"/>
            <w:rPrChange w:id="545" w:author="Пользователь Windows" w:date="2009-05-17T14:14:00Z">
              <w:rPr>
                <w:b w:val="0"/>
                <w:bCs w:val="0"/>
                <w:sz w:val="24"/>
                <w:szCs w:val="24"/>
              </w:rPr>
            </w:rPrChange>
          </w:rPr>
          <w:t xml:space="preserve">Рисунок </w:t>
        </w:r>
      </w:ins>
      <w:ins w:id="546" w:author="Пользователь Windows" w:date="2009-05-17T14:49:00Z">
        <w:r w:rsidR="00A756F5">
          <w:rPr>
            <w:rFonts w:eastAsia="Courier New CYR"/>
            <w:b w:val="0"/>
            <w:bCs w:val="0"/>
            <w:sz w:val="24"/>
            <w:szCs w:val="24"/>
          </w:rPr>
          <w:t>5</w:t>
        </w:r>
      </w:ins>
      <w:ins w:id="547" w:author="Пользователь Windows" w:date="2009-05-17T14:13:00Z">
        <w:r w:rsidRPr="00D52DD7">
          <w:rPr>
            <w:rFonts w:eastAsia="Courier New CYR"/>
            <w:b w:val="0"/>
            <w:bCs w:val="0"/>
            <w:sz w:val="24"/>
            <w:szCs w:val="24"/>
            <w:rPrChange w:id="548" w:author="Пользователь Windows" w:date="2009-05-17T14:14:00Z">
              <w:rPr>
                <w:b w:val="0"/>
                <w:bCs w:val="0"/>
                <w:sz w:val="24"/>
                <w:szCs w:val="24"/>
              </w:rPr>
            </w:rPrChange>
          </w:rPr>
          <w:t xml:space="preserve">. Актор </w:t>
        </w:r>
      </w:ins>
      <w:ins w:id="549" w:author="Пользователь Windows" w:date="2009-05-17T14:14:00Z">
        <w:r w:rsidRPr="00D52DD7">
          <w:rPr>
            <w:rFonts w:eastAsia="Courier New CYR"/>
            <w:b w:val="0"/>
            <w:bCs w:val="0"/>
            <w:i/>
            <w:sz w:val="24"/>
            <w:szCs w:val="24"/>
            <w:rPrChange w:id="550" w:author="Maxim Mazin" w:date="2009-08-18T00:36:00Z">
              <w:rPr>
                <w:b w:val="0"/>
                <w:bCs w:val="0"/>
                <w:sz w:val="24"/>
                <w:szCs w:val="24"/>
                <w:lang w:val="en-US"/>
              </w:rPr>
            </w:rPrChange>
          </w:rPr>
          <w:t>GraphReader</w:t>
        </w:r>
      </w:ins>
    </w:p>
    <w:p w:rsidR="00C471D5" w:rsidRPr="004875CB" w:rsidRDefault="00C471D5" w:rsidP="00C471D5">
      <w:pPr>
        <w:ind w:firstLine="567"/>
        <w:jc w:val="both"/>
        <w:textAlignment w:val="center"/>
      </w:pPr>
    </w:p>
    <w:p w:rsidR="00D52DD7" w:rsidRDefault="00DE6591">
      <w:pPr>
        <w:ind w:firstLine="567"/>
        <w:jc w:val="both"/>
        <w:textAlignment w:val="center"/>
        <w:rPr>
          <w:del w:id="551" w:author="Maxim Mazin" w:date="2009-08-18T00:31:00Z"/>
          <w:rFonts w:eastAsia="Courier New CYR"/>
        </w:rPr>
      </w:pPr>
      <w:ins w:id="552" w:author="Maxim Mazin" w:date="2009-08-18T00:32:00Z">
        <w:r>
          <w:rPr>
            <w:rFonts w:eastAsia="Courier New CYR"/>
          </w:rPr>
          <w:t xml:space="preserve">Часть программы, использующая </w:t>
        </w:r>
      </w:ins>
      <w:ins w:id="553" w:author="Maxim Mazin" w:date="2009-08-18T00:37:00Z">
        <w:r w:rsidR="00F23998">
          <w:rPr>
            <w:rFonts w:eastAsia="Courier New CYR"/>
          </w:rPr>
          <w:t xml:space="preserve">актор </w:t>
        </w:r>
        <w:r w:rsidR="00D52DD7" w:rsidRPr="00D52DD7">
          <w:rPr>
            <w:rFonts w:eastAsia="Courier New CYR"/>
            <w:i/>
            <w:rPrChange w:id="554" w:author="Maxim Mazin" w:date="2009-08-18T00:37:00Z">
              <w:rPr>
                <w:rFonts w:eastAsia="Courier New CYR"/>
              </w:rPr>
            </w:rPrChange>
          </w:rPr>
          <w:t>GraphReader</w:t>
        </w:r>
        <w:r w:rsidR="00D52DD7" w:rsidRPr="00D52DD7">
          <w:rPr>
            <w:rFonts w:eastAsia="Courier New CYR"/>
            <w:rPrChange w:id="555" w:author="Maxim Mazin" w:date="2009-08-18T00:37:00Z">
              <w:rPr>
                <w:rFonts w:eastAsia="Courier New CYR"/>
                <w:i/>
              </w:rPr>
            </w:rPrChange>
          </w:rPr>
          <w:t xml:space="preserve"> </w:t>
        </w:r>
      </w:ins>
      <w:ins w:id="556" w:author="Maxim Mazin" w:date="2009-08-18T00:38:00Z">
        <w:r w:rsidR="00F23998">
          <w:rPr>
            <w:rFonts w:eastAsia="Courier New CYR"/>
          </w:rPr>
          <w:t>(Рис. 6)</w:t>
        </w:r>
      </w:ins>
      <w:ins w:id="557" w:author="Maxim Mazin" w:date="2009-08-18T00:37:00Z">
        <w:r w:rsidR="00D52DD7" w:rsidRPr="00D52DD7">
          <w:rPr>
            <w:rFonts w:eastAsia="Courier New CYR"/>
            <w:rPrChange w:id="558" w:author="Maxim Mazin" w:date="2009-08-18T00:37:00Z">
              <w:rPr>
                <w:rFonts w:eastAsia="Courier New CYR"/>
                <w:lang w:val="en-US"/>
              </w:rPr>
            </w:rPrChange>
          </w:rPr>
          <w:t>,</w:t>
        </w:r>
      </w:ins>
      <w:ins w:id="559" w:author="Maxim Mazin" w:date="2009-08-18T00:38:00Z">
        <w:r w:rsidR="00F23998">
          <w:rPr>
            <w:rFonts w:eastAsia="Courier New CYR"/>
          </w:rPr>
          <w:t xml:space="preserve"> посылает ему сообщение</w:t>
        </w:r>
        <w:r w:rsidR="00D52DD7" w:rsidRPr="00D52DD7">
          <w:rPr>
            <w:rFonts w:eastAsia="Courier New CYR"/>
            <w:rPrChange w:id="560" w:author="Maxim Mazin" w:date="2009-08-18T00:39:00Z">
              <w:rPr>
                <w:rFonts w:eastAsia="Courier New CYR"/>
                <w:lang w:val="en-US"/>
              </w:rPr>
            </w:rPrChange>
          </w:rPr>
          <w:t xml:space="preserve"> </w:t>
        </w:r>
        <w:r w:rsidR="00D52DD7" w:rsidRPr="00D52DD7">
          <w:rPr>
            <w:rFonts w:eastAsia="Courier New CYR"/>
            <w:i/>
            <w:lang w:val="en-US"/>
            <w:rPrChange w:id="561" w:author="Maxim Mazin" w:date="2009-08-18T00:39:00Z">
              <w:rPr>
                <w:rFonts w:eastAsia="Courier New CYR"/>
                <w:lang w:val="en-US"/>
              </w:rPr>
            </w:rPrChange>
          </w:rPr>
          <w:t>read</w:t>
        </w:r>
        <w:r w:rsidR="00F23998">
          <w:rPr>
            <w:rFonts w:eastAsia="Courier New CYR"/>
          </w:rPr>
          <w:t>, и полученное отложенное значение сохраняет в перем</w:t>
        </w:r>
      </w:ins>
      <w:ins w:id="562" w:author="Maxim Mazin" w:date="2009-08-18T00:39:00Z">
        <w:r w:rsidR="00F23998">
          <w:rPr>
            <w:rFonts w:eastAsia="Courier New CYR"/>
          </w:rPr>
          <w:t>е</w:t>
        </w:r>
      </w:ins>
      <w:ins w:id="563" w:author="Maxim Mazin" w:date="2009-08-18T00:38:00Z">
        <w:r w:rsidR="00F23998">
          <w:rPr>
            <w:rFonts w:eastAsia="Courier New CYR"/>
          </w:rPr>
          <w:t xml:space="preserve">нной </w:t>
        </w:r>
      </w:ins>
      <w:ins w:id="564" w:author="Maxim Mazin" w:date="2009-08-18T00:39:00Z">
        <w:r w:rsidR="00D52DD7" w:rsidRPr="00D52DD7">
          <w:rPr>
            <w:rFonts w:eastAsia="Courier New CYR"/>
            <w:i/>
            <w:lang w:val="en-US"/>
            <w:rPrChange w:id="565" w:author="Maxim Mazin" w:date="2009-08-18T00:39:00Z">
              <w:rPr>
                <w:rFonts w:eastAsia="Courier New CYR"/>
                <w:lang w:val="en-US"/>
              </w:rPr>
            </w:rPrChange>
          </w:rPr>
          <w:t>model</w:t>
        </w:r>
        <w:r w:rsidR="00D52DD7" w:rsidRPr="00D52DD7">
          <w:rPr>
            <w:rFonts w:eastAsia="Courier New CYR"/>
            <w:rPrChange w:id="566" w:author="Maxim Mazin" w:date="2009-08-18T00:39:00Z">
              <w:rPr>
                <w:rFonts w:eastAsia="Courier New CYR"/>
                <w:lang w:val="en-US"/>
              </w:rPr>
            </w:rPrChange>
          </w:rPr>
          <w:t>.</w:t>
        </w:r>
      </w:ins>
      <w:ins w:id="567" w:author="Maxim Mazin" w:date="2009-08-18T00:40:00Z">
        <w:r w:rsidR="00D52DD7" w:rsidRPr="00D52DD7">
          <w:rPr>
            <w:rFonts w:eastAsia="Courier New CYR"/>
            <w:rPrChange w:id="568" w:author="Maxim Mazin" w:date="2009-08-18T00:40:00Z">
              <w:rPr>
                <w:rFonts w:eastAsia="Courier New CYR"/>
                <w:lang w:val="en-US"/>
              </w:rPr>
            </w:rPrChange>
          </w:rPr>
          <w:t xml:space="preserve"> </w:t>
        </w:r>
        <w:r w:rsidR="00F23998">
          <w:rPr>
            <w:rFonts w:eastAsia="Courier New CYR"/>
          </w:rPr>
          <w:t xml:space="preserve">Далее с помощью оператора </w:t>
        </w:r>
      </w:ins>
      <w:del w:id="569" w:author="Maxim Mazin" w:date="2009-08-18T00:32:00Z">
        <w:r w:rsidR="00D52DD7" w:rsidRPr="00D52DD7">
          <w:rPr>
            <w:rFonts w:eastAsia="Courier New CYR"/>
            <w:i/>
            <w:rPrChange w:id="570" w:author="Maxim Mazin" w:date="2009-08-18T00:40:00Z">
              <w:rPr>
                <w:rFonts w:eastAsia="Courier New CYR"/>
              </w:rPr>
            </w:rPrChange>
          </w:rPr>
          <w:delText xml:space="preserve">На рисунке </w:delText>
        </w:r>
      </w:del>
      <w:del w:id="571" w:author="Maxim Mazin" w:date="2009-08-18T00:31:00Z">
        <w:r w:rsidR="00D52DD7" w:rsidRPr="00D52DD7">
          <w:rPr>
            <w:rFonts w:eastAsia="Courier New CYR"/>
            <w:i/>
            <w:rPrChange w:id="572" w:author="Maxim Mazin" w:date="2009-08-18T00:40:00Z">
              <w:rPr>
                <w:rFonts w:eastAsia="Courier New CYR"/>
              </w:rPr>
            </w:rPrChange>
          </w:rPr>
          <w:delText xml:space="preserve">10 </w:delText>
        </w:r>
      </w:del>
      <w:del w:id="573" w:author="Maxim Mazin" w:date="2009-08-18T00:32:00Z">
        <w:r w:rsidR="00D52DD7" w:rsidRPr="00D52DD7">
          <w:rPr>
            <w:rFonts w:eastAsia="Courier New CYR"/>
            <w:i/>
            <w:rPrChange w:id="574" w:author="Maxim Mazin" w:date="2009-08-18T00:40:00Z">
              <w:rPr>
                <w:rFonts w:eastAsia="Courier New CYR"/>
              </w:rPr>
            </w:rPrChange>
          </w:rPr>
          <w:delText>показана ч</w:delText>
        </w:r>
      </w:del>
      <w:del w:id="575" w:author="Maxim Mazin" w:date="2009-08-18T00:40:00Z">
        <w:r w:rsidR="00D52DD7" w:rsidRPr="00D52DD7">
          <w:rPr>
            <w:rFonts w:eastAsia="Courier New CYR"/>
            <w:i/>
            <w:rPrChange w:id="576" w:author="Maxim Mazin" w:date="2009-08-18T00:40:00Z">
              <w:rPr>
                <w:rFonts w:eastAsia="Courier New CYR"/>
              </w:rPr>
            </w:rPrChange>
          </w:rPr>
          <w:delText xml:space="preserve">асть программы, использующую результат чтения актора GraphReader. С помощью метода </w:delText>
        </w:r>
      </w:del>
      <w:r w:rsidR="00D52DD7" w:rsidRPr="00D52DD7">
        <w:rPr>
          <w:rFonts w:eastAsia="Courier New CYR"/>
          <w:bCs/>
          <w:i/>
          <w:iCs/>
          <w:lang w:val="en-US"/>
          <w:rPrChange w:id="577" w:author="Maxim Mazin" w:date="2009-08-18T00:40:00Z">
            <w:rPr>
              <w:rFonts w:eastAsia="Courier New CYR"/>
              <w:b/>
              <w:bCs/>
              <w:i/>
              <w:iCs/>
              <w:lang w:val="en-US"/>
            </w:rPr>
          </w:rPrChange>
        </w:rPr>
        <w:t>addCallback</w:t>
      </w:r>
      <w:r w:rsidR="00C471D5" w:rsidRPr="004875CB">
        <w:rPr>
          <w:rFonts w:eastAsia="Courier New CYR"/>
        </w:rPr>
        <w:t xml:space="preserve"> </w:t>
      </w:r>
      <w:ins w:id="578" w:author="Maxim Mazin" w:date="2009-08-18T00:41:00Z">
        <w:r w:rsidR="00F23998">
          <w:rPr>
            <w:rFonts w:eastAsia="Courier New CYR"/>
          </w:rPr>
          <w:t>назначается действие</w:t>
        </w:r>
        <w:r w:rsidR="00D52DD7" w:rsidRPr="00D52DD7">
          <w:rPr>
            <w:rFonts w:eastAsia="Courier New CYR"/>
            <w:rPrChange w:id="579" w:author="Maxim Mazin" w:date="2009-08-18T00:41:00Z">
              <w:rPr>
                <w:rFonts w:eastAsia="Courier New CYR"/>
                <w:lang w:val="en-US"/>
              </w:rPr>
            </w:rPrChange>
          </w:rPr>
          <w:t xml:space="preserve"> в связи</w:t>
        </w:r>
      </w:ins>
      <w:ins w:id="580" w:author="Maxim Mazin" w:date="2009-08-18T00:42:00Z">
        <w:r w:rsidR="00F23998">
          <w:rPr>
            <w:rFonts w:eastAsia="Courier New CYR"/>
          </w:rPr>
          <w:t xml:space="preserve"> </w:t>
        </w:r>
      </w:ins>
      <w:ins w:id="581" w:author="Maxim Mazin" w:date="2009-08-18T00:43:00Z">
        <w:r w:rsidR="00F23998">
          <w:rPr>
            <w:rFonts w:eastAsia="Courier New CYR"/>
          </w:rPr>
          <w:t xml:space="preserve">с </w:t>
        </w:r>
        <w:r w:rsidR="00BC7BD5">
          <w:rPr>
            <w:rFonts w:eastAsia="Courier New CYR"/>
          </w:rPr>
          <w:t>успешной</w:t>
        </w:r>
      </w:ins>
      <w:del w:id="582" w:author="Maxim Mazin" w:date="2009-08-18T00:41:00Z">
        <w:r w:rsidR="00DA44AB" w:rsidDel="00F23998">
          <w:rPr>
            <w:rFonts w:eastAsia="Courier New CYR"/>
          </w:rPr>
          <w:delText xml:space="preserve">к этому результату </w:delText>
        </w:r>
        <w:r w:rsidR="00C471D5" w:rsidRPr="004875CB" w:rsidDel="00F23998">
          <w:rPr>
            <w:rFonts w:eastAsia="Courier New CYR"/>
          </w:rPr>
          <w:delText xml:space="preserve">добавлен обработчик, который в случае </w:delText>
        </w:r>
      </w:del>
      <w:del w:id="583" w:author="Maxim Mazin" w:date="2009-08-18T00:43:00Z">
        <w:r w:rsidR="00C471D5" w:rsidRPr="004875CB" w:rsidDel="00F23998">
          <w:rPr>
            <w:rFonts w:eastAsia="Courier New CYR"/>
          </w:rPr>
          <w:delText>у</w:delText>
        </w:r>
      </w:del>
      <w:del w:id="584" w:author="Maxim Mazin" w:date="2009-08-18T00:42:00Z">
        <w:r w:rsidR="00C471D5" w:rsidRPr="004875CB" w:rsidDel="00F23998">
          <w:rPr>
            <w:rFonts w:eastAsia="Courier New CYR"/>
          </w:rPr>
          <w:delText>дачного</w:delText>
        </w:r>
      </w:del>
      <w:ins w:id="585" w:author="Maxim Mazin" w:date="2009-08-18T00:42:00Z">
        <w:r w:rsidR="00F23998">
          <w:rPr>
            <w:rFonts w:eastAsia="Courier New CYR"/>
          </w:rPr>
          <w:t xml:space="preserve"> обработкой сообщения, </w:t>
        </w:r>
      </w:ins>
      <w:del w:id="586" w:author="Maxim Mazin" w:date="2009-08-18T00:42:00Z">
        <w:r w:rsidR="00C471D5" w:rsidRPr="004875CB" w:rsidDel="00F23998">
          <w:rPr>
            <w:rFonts w:eastAsia="Courier New CYR"/>
          </w:rPr>
          <w:delText xml:space="preserve"> выполнения метода 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read</w:delText>
        </w:r>
        <w:r w:rsidR="00C471D5" w:rsidRPr="004875CB" w:rsidDel="00F23998">
          <w:rPr>
            <w:rFonts w:eastAsia="Courier New CYR"/>
            <w:i/>
            <w:iCs/>
          </w:rPr>
          <w:delText>(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new</w:delText>
        </w:r>
        <w:r w:rsidR="00C471D5" w:rsidRPr="004875CB" w:rsidDel="00F23998">
          <w:rPr>
            <w:rFonts w:eastAsia="Courier New CYR"/>
            <w:i/>
            <w:iCs/>
          </w:rPr>
          <w:delText xml:space="preserve"> 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File</w:delText>
        </w:r>
        <w:r w:rsidR="00C471D5" w:rsidRPr="004875CB" w:rsidDel="00F23998">
          <w:rPr>
            <w:rFonts w:eastAsia="Courier New CYR"/>
            <w:i/>
            <w:iCs/>
          </w:rPr>
          <w:delText>(“./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graphmodel</w:delText>
        </w:r>
        <w:r w:rsidR="00C471D5" w:rsidRPr="004875CB" w:rsidDel="00F23998">
          <w:rPr>
            <w:rFonts w:eastAsia="Courier New CYR"/>
            <w:i/>
            <w:iCs/>
          </w:rPr>
          <w:delText>.</w:delText>
        </w:r>
        <w:r w:rsidR="00C471D5" w:rsidRPr="004875CB" w:rsidDel="00F23998">
          <w:rPr>
            <w:rFonts w:eastAsia="Courier New CYR"/>
            <w:i/>
            <w:iCs/>
            <w:lang w:val="en-US"/>
          </w:rPr>
          <w:delText>grph</w:delText>
        </w:r>
        <w:r w:rsidR="00C471D5" w:rsidRPr="004875CB" w:rsidDel="00F23998">
          <w:rPr>
            <w:rFonts w:eastAsia="Courier New CYR"/>
            <w:i/>
            <w:iCs/>
          </w:rPr>
          <w:delText>”)</w:delText>
        </w:r>
        <w:r w:rsidR="00C471D5" w:rsidRPr="004875CB" w:rsidDel="00F23998">
          <w:rPr>
            <w:rFonts w:eastAsia="Courier New CYR"/>
          </w:rPr>
          <w:delText>) нарисует полученный результат. А</w:delText>
        </w:r>
      </w:del>
      <w:ins w:id="587" w:author="Maxim Mazin" w:date="2009-08-18T00:42:00Z">
        <w:r w:rsidR="00F23998">
          <w:rPr>
            <w:rFonts w:eastAsia="Courier New CYR"/>
          </w:rPr>
          <w:t>а</w:t>
        </w:r>
      </w:ins>
      <w:r w:rsidR="00C471D5" w:rsidRPr="004875CB">
        <w:rPr>
          <w:rFonts w:eastAsia="Courier New CYR"/>
        </w:rPr>
        <w:t xml:space="preserve"> с помощью</w:t>
      </w:r>
      <w:ins w:id="588" w:author="Maxim Mazin" w:date="2009-08-18T00:43:00Z">
        <w:r w:rsidR="00346085">
          <w:rPr>
            <w:rFonts w:eastAsia="Courier New CYR"/>
          </w:rPr>
          <w:t xml:space="preserve"> оператора</w:t>
        </w:r>
      </w:ins>
      <w:r w:rsidR="00C471D5" w:rsidRPr="004875CB">
        <w:rPr>
          <w:rFonts w:eastAsia="Courier New CYR"/>
        </w:rPr>
        <w:t xml:space="preserve"> </w:t>
      </w:r>
      <w:r w:rsidR="00D52DD7" w:rsidRPr="00D52DD7">
        <w:rPr>
          <w:rFonts w:eastAsia="Courier New CYR"/>
          <w:bCs/>
          <w:i/>
          <w:iCs/>
          <w:lang w:val="en-US"/>
          <w:rPrChange w:id="589" w:author="Maxim Mazin" w:date="2009-08-18T00:43:00Z">
            <w:rPr>
              <w:rFonts w:eastAsia="Courier New CYR"/>
              <w:b/>
              <w:bCs/>
              <w:i/>
              <w:iCs/>
              <w:lang w:val="en-US"/>
            </w:rPr>
          </w:rPrChange>
        </w:rPr>
        <w:t>addErrback</w:t>
      </w:r>
      <w:r w:rsidR="00C471D5" w:rsidRPr="004875CB">
        <w:rPr>
          <w:rFonts w:eastAsia="Courier New CYR"/>
        </w:rPr>
        <w:t xml:space="preserve"> </w:t>
      </w:r>
      <w:ins w:id="590" w:author="Maxim Mazin" w:date="2009-08-16T11:54:00Z">
        <w:r w:rsidR="00D52DD7" w:rsidRPr="00D52DD7">
          <w:rPr>
            <w:rFonts w:eastAsia="Courier New CYR"/>
            <w:rPrChange w:id="591" w:author="Maxim Mazin" w:date="2009-08-16T11:55:00Z">
              <w:rPr/>
            </w:rPrChange>
          </w:rPr>
          <w:t>—</w:t>
        </w:r>
      </w:ins>
      <w:ins w:id="592" w:author="Maxim Mazin" w:date="2009-08-18T00:43:00Z">
        <w:r w:rsidR="00346085">
          <w:rPr>
            <w:rFonts w:eastAsia="Courier New CYR"/>
          </w:rPr>
          <w:t xml:space="preserve"> </w:t>
        </w:r>
      </w:ins>
      <w:del w:id="593" w:author="Maxim Mazin" w:date="2009-08-18T00:44:00Z">
        <w:r w:rsidR="00C471D5" w:rsidRPr="004875CB" w:rsidDel="00346085">
          <w:rPr>
            <w:rFonts w:eastAsia="Courier New CYR"/>
          </w:rPr>
          <w:delText xml:space="preserve">обрабатывается исключения </w:delText>
        </w:r>
      </w:del>
      <w:ins w:id="594" w:author="Maxim Mazin" w:date="2009-08-18T00:44:00Z">
        <w:r w:rsidR="00346085">
          <w:rPr>
            <w:rFonts w:eastAsia="Courier New CYR"/>
          </w:rPr>
          <w:t xml:space="preserve">обработчик исключения </w:t>
        </w:r>
      </w:ins>
      <w:del w:id="595" w:author="Maxim Mazin" w:date="2009-08-18T00:44:00Z">
        <w:r w:rsidR="00C471D5" w:rsidRPr="004875CB" w:rsidDel="00346085">
          <w:rPr>
            <w:rFonts w:eastAsia="Courier New CYR"/>
            <w:i/>
            <w:iCs/>
            <w:lang w:val="en-US"/>
          </w:rPr>
          <w:delText>IOEXception</w:delText>
        </w:r>
      </w:del>
      <w:ins w:id="596" w:author="Maxim Mazin" w:date="2009-08-18T00:44:00Z">
        <w:r w:rsidR="00346085" w:rsidRPr="004875CB">
          <w:rPr>
            <w:rFonts w:eastAsia="Courier New CYR"/>
            <w:i/>
            <w:iCs/>
            <w:lang w:val="en-US"/>
          </w:rPr>
          <w:t>IOE</w:t>
        </w:r>
        <w:r w:rsidR="00346085">
          <w:rPr>
            <w:rFonts w:eastAsia="Courier New CYR"/>
            <w:i/>
            <w:iCs/>
          </w:rPr>
          <w:t>x</w:t>
        </w:r>
        <w:r w:rsidR="00346085" w:rsidRPr="004875CB">
          <w:rPr>
            <w:rFonts w:eastAsia="Courier New CYR"/>
            <w:i/>
            <w:iCs/>
            <w:lang w:val="en-US"/>
          </w:rPr>
          <w:t>ception</w:t>
        </w:r>
      </w:ins>
      <w:r w:rsidR="00C471D5" w:rsidRPr="004875CB">
        <w:rPr>
          <w:rFonts w:eastAsia="Courier New CYR"/>
        </w:rPr>
        <w:t xml:space="preserve">. </w:t>
      </w:r>
    </w:p>
    <w:p w:rsidR="00D52DD7" w:rsidRDefault="00D52DD7">
      <w:pPr>
        <w:ind w:firstLine="567"/>
        <w:jc w:val="both"/>
        <w:textAlignment w:val="center"/>
        <w:rPr>
          <w:rFonts w:eastAsia="Courier New CYR"/>
        </w:rPr>
      </w:pPr>
    </w:p>
    <w:p w:rsidR="00DA44AB" w:rsidDel="00B92EA5" w:rsidRDefault="00FA3D4D" w:rsidP="00DA44AB">
      <w:pPr>
        <w:keepNext/>
        <w:jc w:val="both"/>
        <w:textAlignment w:val="center"/>
        <w:rPr>
          <w:del w:id="597" w:author="Пользователь Windows" w:date="2009-05-17T14:16:00Z"/>
        </w:rPr>
      </w:pPr>
      <w:del w:id="598" w:author="Пользователь Windows" w:date="2009-05-17T14:16:00Z">
        <w:r>
          <w:rPr>
            <w:rFonts w:eastAsia="Courier New CYR"/>
            <w:noProof/>
            <w:lang w:eastAsia="ru-RU"/>
            <w:rPrChange w:id="599">
              <w:rPr>
                <w:noProof/>
                <w:lang w:eastAsia="ru-RU"/>
              </w:rPr>
            </w:rPrChange>
          </w:rPr>
          <w:drawing>
            <wp:inline distT="0" distB="0" distL="0" distR="0">
              <wp:extent cx="5753100" cy="1571625"/>
              <wp:effectExtent l="0" t="0" r="0" b="0"/>
              <wp:docPr id="11" name="Picture 11" descr="Deferred_edited_edited-2_dow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Deferred_edited_edited-2_down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52DD7" w:rsidRDefault="00DA44AB" w:rsidP="00D52DD7">
      <w:pPr>
        <w:keepNext/>
        <w:jc w:val="center"/>
        <w:rPr>
          <w:ins w:id="600" w:author="Пользователь Windows" w:date="2009-05-17T14:16:00Z"/>
        </w:rPr>
        <w:pPrChange w:id="601" w:author="Пользователь Windows" w:date="2009-05-17T14:15:00Z">
          <w:pPr/>
        </w:pPrChange>
      </w:pPr>
      <w:del w:id="602" w:author="Пользователь Windows" w:date="2009-05-17T14:16:00Z">
        <w:r w:rsidDel="00B92EA5">
          <w:delText xml:space="preserve">Рисунок </w:delText>
        </w:r>
        <w:r w:rsidR="00D52DD7" w:rsidDel="00B92EA5">
          <w:fldChar w:fldCharType="begin"/>
        </w:r>
        <w:r w:rsidDel="00B92EA5">
          <w:delInstrText xml:space="preserve"> SEQ Рисунок \* ARABIC </w:delInstrText>
        </w:r>
        <w:r w:rsidR="00D52DD7" w:rsidDel="00B92EA5">
          <w:fldChar w:fldCharType="separate"/>
        </w:r>
      </w:del>
      <w:del w:id="603" w:author="Пользователь Windows" w:date="2009-05-14T00:29:00Z">
        <w:r w:rsidR="009448B4" w:rsidDel="008E7FFA">
          <w:rPr>
            <w:noProof/>
          </w:rPr>
          <w:delText>10</w:delText>
        </w:r>
      </w:del>
      <w:del w:id="604" w:author="Пользователь Windows" w:date="2009-05-17T14:16:00Z">
        <w:r w:rsidR="00D52DD7" w:rsidDel="00B92EA5">
          <w:fldChar w:fldCharType="end"/>
        </w:r>
        <w:r w:rsidDel="00B92EA5">
          <w:delText xml:space="preserve"> Программа, рисующая граф</w:delText>
        </w:r>
      </w:del>
    </w:p>
    <w:p w:rsidR="00D52DD7" w:rsidRDefault="00FA3D4D" w:rsidP="00D52DD7">
      <w:pPr>
        <w:keepNext/>
        <w:jc w:val="center"/>
        <w:rPr>
          <w:ins w:id="605" w:author="Пользователь Windows" w:date="2009-05-17T14:15:00Z"/>
        </w:rPr>
        <w:pPrChange w:id="606" w:author="Пользователь Windows" w:date="2009-05-17T14:15:00Z">
          <w:pPr/>
        </w:pPrChange>
      </w:pPr>
      <w:ins w:id="607" w:author="Пользователь Windows" w:date="2009-05-17T14:14:00Z">
        <w:r>
          <w:rPr>
            <w:rFonts w:eastAsia="Courier New CYR"/>
            <w:noProof/>
            <w:lang w:eastAsia="ru-RU"/>
            <w:rPrChange w:id="608">
              <w:rPr>
                <w:noProof/>
                <w:lang w:eastAsia="ru-RU"/>
              </w:rPr>
            </w:rPrChange>
          </w:rPr>
          <w:drawing>
            <wp:inline distT="0" distB="0" distL="0" distR="0">
              <wp:extent cx="5086350" cy="1104900"/>
              <wp:effectExtent l="19050" t="0" r="0" b="0"/>
              <wp:docPr id="12" name="Picture 12" descr="graph_reader_ma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graph_reader_main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6350" cy="1104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B92EA5" w:rsidRPr="00DF218F" w:rsidDel="009D1453" w:rsidRDefault="00D52DD7" w:rsidP="00B92EA5">
      <w:pPr>
        <w:pStyle w:val="Caption"/>
        <w:jc w:val="center"/>
        <w:rPr>
          <w:del w:id="609" w:author="Maxim Mazin" w:date="2009-08-18T00:45:00Z"/>
          <w:rFonts w:eastAsia="Courier New CYR"/>
          <w:b w:val="0"/>
          <w:iCs/>
          <w:sz w:val="24"/>
          <w:szCs w:val="24"/>
          <w:rPrChange w:id="610" w:author="Maxim Mazin" w:date="2009-08-18T00:45:00Z">
            <w:rPr>
              <w:del w:id="611" w:author="Maxim Mazin" w:date="2009-08-18T00:45:00Z"/>
              <w:rFonts w:eastAsia="Courier New CYR"/>
            </w:rPr>
          </w:rPrChange>
        </w:rPr>
      </w:pPr>
      <w:ins w:id="612" w:author="Пользователь Windows" w:date="2009-05-17T14:15:00Z">
        <w:r w:rsidRPr="00D52DD7">
          <w:rPr>
            <w:rFonts w:eastAsia="Courier New CYR"/>
            <w:iCs/>
            <w:rPrChange w:id="613" w:author="Maxim Mazin" w:date="2009-08-18T00:45:00Z">
              <w:rPr/>
            </w:rPrChange>
          </w:rPr>
          <w:t>Рисунок</w:t>
        </w:r>
      </w:ins>
      <w:ins w:id="614" w:author="Пользователь Windows" w:date="2009-05-17T14:49:00Z">
        <w:r w:rsidR="00A756F5">
          <w:rPr>
            <w:rFonts w:eastAsia="Courier New CYR"/>
            <w:b w:val="0"/>
            <w:iCs/>
            <w:sz w:val="24"/>
            <w:szCs w:val="24"/>
          </w:rPr>
          <w:t xml:space="preserve"> 6</w:t>
        </w:r>
      </w:ins>
      <w:ins w:id="615" w:author="Пользователь Windows" w:date="2009-05-17T14:15:00Z">
        <w:r w:rsidRPr="00D52DD7">
          <w:rPr>
            <w:rFonts w:eastAsia="Courier New CYR"/>
            <w:iCs/>
            <w:rPrChange w:id="616" w:author="Maxim Mazin" w:date="2009-08-18T00:45:00Z">
              <w:rPr>
                <w:lang w:val="en-US"/>
              </w:rPr>
            </w:rPrChange>
          </w:rPr>
          <w:t xml:space="preserve">. </w:t>
        </w:r>
      </w:ins>
      <w:ins w:id="617" w:author="Maxim Mazin" w:date="2009-08-18T00:45:00Z">
        <w:r w:rsidR="00366966">
          <w:rPr>
            <w:rFonts w:eastAsia="Courier New CYR"/>
            <w:b w:val="0"/>
            <w:iCs/>
            <w:sz w:val="24"/>
            <w:szCs w:val="24"/>
          </w:rPr>
          <w:t>Действия по окончанию обработки сообщения</w:t>
        </w:r>
      </w:ins>
      <w:ins w:id="618" w:author="Пользователь Windows" w:date="2009-05-17T14:15:00Z">
        <w:del w:id="619" w:author="Maxim Mazin" w:date="2009-08-18T00:45:00Z">
          <w:r w:rsidRPr="00D52DD7">
            <w:rPr>
              <w:rFonts w:eastAsia="Courier New CYR"/>
              <w:iCs/>
              <w:rPrChange w:id="620" w:author="Maxim Mazin" w:date="2009-08-18T00:45:00Z">
                <w:rPr>
                  <w:lang w:val="en-US"/>
                </w:rPr>
              </w:rPrChange>
            </w:rPr>
            <w:delText>Добавление обработчиков</w:delText>
          </w:r>
        </w:del>
      </w:ins>
    </w:p>
    <w:p w:rsidR="00D52DD7" w:rsidRDefault="00D52DD7" w:rsidP="00D52DD7">
      <w:pPr>
        <w:pStyle w:val="Caption"/>
        <w:jc w:val="center"/>
        <w:pPrChange w:id="621" w:author="Maxim Mazin" w:date="2009-08-18T00:45:00Z">
          <w:pPr>
            <w:ind w:firstLine="567"/>
            <w:jc w:val="both"/>
            <w:textAlignment w:val="center"/>
          </w:pPr>
        </w:pPrChange>
      </w:pPr>
    </w:p>
    <w:p w:rsidR="00C471D5" w:rsidRPr="004875CB" w:rsidDel="009D1453" w:rsidRDefault="00C471D5" w:rsidP="00C471D5">
      <w:pPr>
        <w:ind w:firstLine="567"/>
        <w:jc w:val="both"/>
        <w:textAlignment w:val="center"/>
        <w:rPr>
          <w:del w:id="622" w:author="Maxim Mazin" w:date="2009-08-18T00:44:00Z"/>
          <w:rFonts w:eastAsia="Courier New CYR"/>
        </w:rPr>
      </w:pPr>
      <w:del w:id="623" w:author="Maxim Mazin" w:date="2009-08-18T00:44:00Z">
        <w:r w:rsidRPr="004875CB" w:rsidDel="009D1453">
          <w:rPr>
            <w:rFonts w:eastAsia="Courier New CYR"/>
          </w:rPr>
          <w:delText xml:space="preserve">Обработчиков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addCallback</w:delText>
        </w:r>
        <w:r w:rsidRPr="004875CB" w:rsidDel="009D1453">
          <w:rPr>
            <w:rFonts w:eastAsia="Courier New CYR"/>
          </w:rPr>
          <w:delText xml:space="preserve"> и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addErrback</w:delText>
        </w:r>
        <w:r w:rsidRPr="004875CB" w:rsidDel="009D1453">
          <w:rPr>
            <w:rFonts w:eastAsia="Courier New CYR"/>
            <w:b/>
            <w:bCs/>
            <w:i/>
            <w:iCs/>
          </w:rPr>
          <w:delText xml:space="preserve">  </w:delText>
        </w:r>
        <w:r w:rsidRPr="004875CB" w:rsidDel="009D1453">
          <w:rPr>
            <w:rFonts w:eastAsia="Courier New CYR"/>
          </w:rPr>
          <w:delText xml:space="preserve">для одного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deferred</w:delText>
        </w:r>
        <w:r w:rsidRPr="004875CB" w:rsidDel="009D1453">
          <w:rPr>
            <w:rFonts w:eastAsia="Courier New CYR"/>
          </w:rPr>
          <w:delText>-результата м</w:delText>
        </w:r>
        <w:r w:rsidR="00295C62" w:rsidDel="009D1453">
          <w:rPr>
            <w:rFonts w:eastAsia="Courier New CYR"/>
          </w:rPr>
          <w:delText xml:space="preserve">ожет быть несколько. Результат, </w:delText>
        </w:r>
        <w:r w:rsidRPr="004875CB" w:rsidDel="009D1453">
          <w:rPr>
            <w:rFonts w:eastAsia="Courier New CYR"/>
          </w:rPr>
          <w:delText>возвращаемый самими обр</w:delText>
        </w:r>
        <w:r w:rsidR="00DA44AB" w:rsidDel="009D1453">
          <w:rPr>
            <w:rFonts w:eastAsia="Courier New CYR"/>
          </w:rPr>
          <w:delText>аботчиками</w:delText>
        </w:r>
        <w:r w:rsidR="00295C62" w:rsidDel="009D1453">
          <w:rPr>
            <w:rFonts w:eastAsia="Courier New CYR"/>
          </w:rPr>
          <w:delText>,</w:delText>
        </w:r>
        <w:r w:rsidR="00DA44AB" w:rsidDel="009D1453">
          <w:rPr>
            <w:rFonts w:eastAsia="Courier New CYR"/>
          </w:rPr>
          <w:delText xml:space="preserve"> </w:delText>
        </w:r>
        <w:r w:rsidRPr="004875CB" w:rsidDel="009D1453">
          <w:rPr>
            <w:rFonts w:eastAsia="Courier New CYR"/>
          </w:rPr>
          <w:delText xml:space="preserve">также заворачивается в </w:delText>
        </w:r>
        <w:r w:rsidRPr="004875CB" w:rsidDel="009D1453">
          <w:rPr>
            <w:rFonts w:eastAsia="Courier New CYR"/>
            <w:b/>
            <w:bCs/>
            <w:i/>
            <w:iCs/>
            <w:lang w:val="en-US"/>
          </w:rPr>
          <w:delText>deferred</w:delText>
        </w:r>
        <w:r w:rsidRPr="004875CB" w:rsidDel="009D1453">
          <w:rPr>
            <w:rFonts w:eastAsia="Courier New CYR"/>
          </w:rPr>
          <w:delText xml:space="preserve"> и к нему мо</w:delText>
        </w:r>
        <w:r w:rsidR="00DA44AB" w:rsidDel="009D1453">
          <w:rPr>
            <w:rFonts w:eastAsia="Courier New CYR"/>
          </w:rPr>
          <w:delText>гут быть добавлены свои</w:delText>
        </w:r>
        <w:r w:rsidRPr="004875CB" w:rsidDel="009D1453">
          <w:rPr>
            <w:rFonts w:eastAsia="Courier New CYR"/>
          </w:rPr>
          <w:delText xml:space="preserve"> обработчик</w:delText>
        </w:r>
        <w:r w:rsidR="00DA44AB" w:rsidDel="009D1453">
          <w:rPr>
            <w:rFonts w:eastAsia="Courier New CYR"/>
          </w:rPr>
          <w:delText>и</w:delText>
        </w:r>
        <w:r w:rsidRPr="004875CB" w:rsidDel="009D1453">
          <w:rPr>
            <w:rFonts w:eastAsia="Courier New CYR"/>
          </w:rPr>
          <w:delText>.</w:delText>
        </w:r>
      </w:del>
    </w:p>
    <w:p w:rsidR="00295C62" w:rsidRPr="00295C62" w:rsidRDefault="00295C62" w:rsidP="00175715">
      <w:pPr>
        <w:spacing w:after="240"/>
        <w:ind w:firstLine="567"/>
        <w:jc w:val="both"/>
        <w:textAlignment w:val="center"/>
        <w:rPr>
          <w:b/>
          <w:bCs/>
        </w:rPr>
      </w:pPr>
    </w:p>
    <w:p w:rsidR="00662DD9" w:rsidRDefault="00BB3B7C" w:rsidP="00662DD9">
      <w:pPr>
        <w:ind w:firstLine="567"/>
        <w:jc w:val="both"/>
        <w:textAlignment w:val="center"/>
        <w:rPr>
          <w:b/>
          <w:bCs/>
        </w:rPr>
      </w:pPr>
      <w:r>
        <w:rPr>
          <w:b/>
          <w:bCs/>
        </w:rPr>
        <w:t>3 Заключение</w:t>
      </w:r>
    </w:p>
    <w:p w:rsidR="00BB3B7C" w:rsidRPr="00944B64" w:rsidDel="00A70606" w:rsidRDefault="00BB3B7C" w:rsidP="00662DD9">
      <w:pPr>
        <w:ind w:firstLine="567"/>
        <w:jc w:val="both"/>
        <w:textAlignment w:val="center"/>
        <w:rPr>
          <w:del w:id="624" w:author="Maxim Mazin" w:date="2009-08-18T12:00:00Z"/>
          <w:bCs/>
        </w:rPr>
      </w:pPr>
    </w:p>
    <w:p w:rsidR="00662DD9" w:rsidRPr="00A70606" w:rsidDel="00086175" w:rsidRDefault="00662DD9" w:rsidP="00662DD9">
      <w:pPr>
        <w:ind w:firstLine="567"/>
        <w:jc w:val="both"/>
        <w:textAlignment w:val="center"/>
        <w:rPr>
          <w:del w:id="625" w:author="Maxim Mazin" w:date="2009-08-20T01:34:00Z"/>
          <w:bCs/>
          <w:rPrChange w:id="626" w:author="Maxim Mazin" w:date="2009-08-18T12:00:00Z">
            <w:rPr>
              <w:del w:id="627" w:author="Maxim Mazin" w:date="2009-08-20T01:34:00Z"/>
              <w:bCs/>
              <w:lang w:val="en-US"/>
            </w:rPr>
          </w:rPrChange>
        </w:rPr>
      </w:pPr>
      <w:del w:id="628" w:author="Maxim Mazin" w:date="2009-08-20T01:34:00Z">
        <w:r w:rsidRPr="00BB3B7C" w:rsidDel="00086175">
          <w:rPr>
            <w:bCs/>
            <w:color w:val="7F7F7F"/>
          </w:rPr>
          <w:delText>В заключении необходимо кратко сформулировать основные результаты, прокомментировать их и, если возможно, указать направления дальнейших исследований</w:delText>
        </w:r>
        <w:r w:rsidRPr="00662DD9" w:rsidDel="00086175">
          <w:rPr>
            <w:bCs/>
          </w:rPr>
          <w:delText>.</w:delText>
        </w:r>
      </w:del>
    </w:p>
    <w:p w:rsidR="00D52DD7" w:rsidRDefault="007453BF">
      <w:pPr>
        <w:ind w:firstLine="567"/>
        <w:jc w:val="both"/>
        <w:textAlignment w:val="center"/>
      </w:pPr>
      <w:ins w:id="629" w:author="Maxim Mazin" w:date="2009-08-18T11:32:00Z">
        <w:r>
          <w:t xml:space="preserve">Разработанное авторами языковое расширение </w:t>
        </w:r>
        <w:r w:rsidR="00D52DD7" w:rsidRPr="00D52DD7">
          <w:rPr>
            <w:i/>
            <w:rPrChange w:id="630" w:author="Maxim Mazin" w:date="2009-08-18T12:01:00Z">
              <w:rPr/>
            </w:rPrChange>
          </w:rPr>
          <w:t>Actor Language</w:t>
        </w:r>
        <w:r>
          <w:t xml:space="preserve"> позволяет в пр</w:t>
        </w:r>
      </w:ins>
      <w:ins w:id="631" w:author="Maxim Mazin" w:date="2009-08-18T11:33:00Z">
        <w:r>
          <w:t>и</w:t>
        </w:r>
      </w:ins>
      <w:ins w:id="632" w:author="Maxim Mazin" w:date="2009-08-18T11:32:00Z">
        <w:r>
          <w:t xml:space="preserve">вычной </w:t>
        </w:r>
      </w:ins>
      <w:ins w:id="633" w:author="Maxim Mazin" w:date="2009-08-18T11:33:00Z">
        <w:r>
          <w:t xml:space="preserve">для </w:t>
        </w:r>
        <w:r w:rsidR="00D52DD7" w:rsidRPr="00D52DD7">
          <w:rPr>
            <w:i/>
            <w:rPrChange w:id="634" w:author="Maxim Mazin" w:date="2009-08-18T12:01:00Z">
              <w:rPr/>
            </w:rPrChange>
          </w:rPr>
          <w:t>Java</w:t>
        </w:r>
        <w:r>
          <w:t>-программист</w:t>
        </w:r>
      </w:ins>
      <w:ins w:id="635" w:author="Maxim Mazin" w:date="2009-08-18T11:34:00Z">
        <w:r>
          <w:t>ов</w:t>
        </w:r>
      </w:ins>
      <w:ins w:id="636" w:author="Maxim Mazin" w:date="2009-08-18T11:33:00Z">
        <w:r>
          <w:t xml:space="preserve"> манере использовать автоматически распараллеливающиеся функциональные конструкции.</w:t>
        </w:r>
      </w:ins>
      <w:ins w:id="637" w:author="Maxim Mazin" w:date="2009-08-18T12:00:00Z">
        <w:r w:rsidR="00A70606">
          <w:t xml:space="preserve"> Расширение упрощает создание программ, которые эффективно используют </w:t>
        </w:r>
      </w:ins>
      <w:ins w:id="638" w:author="Maxim Mazin" w:date="2009-08-18T12:01:00Z">
        <w:r w:rsidR="00A70606">
          <w:t xml:space="preserve">возможности </w:t>
        </w:r>
      </w:ins>
      <w:ins w:id="639" w:author="Maxim Mazin" w:date="2009-08-18T12:00:00Z">
        <w:r w:rsidR="00A70606">
          <w:t>многояде</w:t>
        </w:r>
      </w:ins>
      <w:ins w:id="640" w:author="Maxim Mazin" w:date="2009-08-18T12:01:00Z">
        <w:r w:rsidR="00A70606">
          <w:t>рных компьютеров.</w:t>
        </w:r>
      </w:ins>
      <w:del w:id="641" w:author="Maxim Mazin" w:date="2009-08-18T12:01:00Z">
        <w:r w:rsidR="00295C62" w:rsidRPr="00775E8F" w:rsidDel="00A70606">
          <w:delText>Язык Actor Language расширяет универсальный язык Base Language среды MPS одной из распараллеливающихся функциональных конструкций – акторной моделью, где в качестве актора выступает разновидность класса, методы которой вызываются асинхронно и выполняются на свободных рабочих потоках, число которых равно числу ядер системы. Асинхронный метод также может быть вызван с задержкой (при помощи операции defer)</w:delText>
        </w:r>
        <w:r w:rsidR="00775E8F" w:rsidRPr="00775E8F" w:rsidDel="00A70606">
          <w:delText>. К отложенному результату асинхронных методов могут быть добавлены обработчики, которые выполнятся, когда результат станет известен.</w:delText>
        </w:r>
      </w:del>
    </w:p>
    <w:p w:rsidR="00D52DD7" w:rsidRDefault="00A70606">
      <w:pPr>
        <w:ind w:firstLine="567"/>
        <w:jc w:val="both"/>
        <w:textAlignment w:val="center"/>
      </w:pPr>
      <w:ins w:id="642" w:author="Maxim Mazin" w:date="2009-08-18T12:01:00Z">
        <w:r>
          <w:t xml:space="preserve">Благодаря тому, что расширение создано в среде </w:t>
        </w:r>
      </w:ins>
      <w:ins w:id="643" w:author="Maxim Mazin" w:date="2009-08-18T12:02:00Z">
        <w:r w:rsidR="00D52DD7" w:rsidRPr="00D52DD7">
          <w:rPr>
            <w:i/>
            <w:lang w:val="en-US"/>
            <w:rPrChange w:id="644" w:author="Maxim Mazin" w:date="2009-08-18T12:04:00Z">
              <w:rPr>
                <w:lang w:val="en-US"/>
              </w:rPr>
            </w:rPrChange>
          </w:rPr>
          <w:t>MPS</w:t>
        </w:r>
        <w:r>
          <w:t xml:space="preserve">, </w:t>
        </w:r>
      </w:ins>
      <w:del w:id="645" w:author="Maxim Mazin" w:date="2009-08-18T12:02:00Z">
        <w:r w:rsidR="00775E8F" w:rsidDel="00A70606">
          <w:delText>Язык</w:delText>
        </w:r>
        <w:r w:rsidR="00775E8F" w:rsidRPr="00775E8F" w:rsidDel="00A70606">
          <w:delText xml:space="preserve"> </w:delText>
        </w:r>
        <w:r w:rsidR="00775E8F" w:rsidRPr="00175715" w:rsidDel="00A70606">
          <w:delText>Actor</w:delText>
        </w:r>
        <w:r w:rsidR="00775E8F" w:rsidRPr="00775E8F" w:rsidDel="00A70606">
          <w:delText xml:space="preserve"> </w:delText>
        </w:r>
        <w:r w:rsidR="00775E8F" w:rsidRPr="00175715" w:rsidDel="00A70606">
          <w:delText>Language</w:delText>
        </w:r>
        <w:r w:rsidR="00775E8F" w:rsidRPr="00775E8F" w:rsidDel="00A70606">
          <w:delText xml:space="preserve"> </w:delText>
        </w:r>
        <w:r w:rsidR="00775E8F" w:rsidDel="00A70606">
          <w:delText xml:space="preserve">совместим с другими расширениями </w:delText>
        </w:r>
        <w:r w:rsidR="00775E8F" w:rsidRPr="00775E8F" w:rsidDel="00A70606">
          <w:delText xml:space="preserve">универсального языка </w:delText>
        </w:r>
        <w:r w:rsidR="00775E8F" w:rsidDel="00A70606">
          <w:delText>Base Language</w:delText>
        </w:r>
      </w:del>
      <w:ins w:id="646" w:author="Maxim Mazin" w:date="2009-08-18T12:02:00Z">
        <w:r>
          <w:t>программисты имеют возможность использовать его совместно с другими языковыми расширениями это среды</w:t>
        </w:r>
      </w:ins>
      <w:r w:rsidR="00775E8F">
        <w:t>.</w:t>
      </w:r>
    </w:p>
    <w:p w:rsidR="002C3AA8" w:rsidRPr="002C3AA8" w:rsidRDefault="00775E8F" w:rsidP="00662DD9">
      <w:pPr>
        <w:ind w:firstLine="567"/>
        <w:jc w:val="both"/>
        <w:textAlignment w:val="center"/>
        <w:rPr>
          <w:ins w:id="647" w:author="Maxim Mazin" w:date="2009-08-18T12:05:00Z"/>
        </w:rPr>
      </w:pPr>
      <w:r w:rsidRPr="00175715">
        <w:t xml:space="preserve">В дальнейшем планируется </w:t>
      </w:r>
      <w:ins w:id="648" w:author="Maxim Mazin" w:date="2009-08-18T12:05:00Z">
        <w:r w:rsidR="002C3AA8">
          <w:t xml:space="preserve">развить языковое расширение </w:t>
        </w:r>
        <w:r w:rsidR="00D52DD7" w:rsidRPr="00D52DD7">
          <w:rPr>
            <w:i/>
            <w:rPrChange w:id="649" w:author="Maxim Mazin" w:date="2009-08-18T12:05:00Z">
              <w:rPr/>
            </w:rPrChange>
          </w:rPr>
          <w:t>Actor Language</w:t>
        </w:r>
        <w:r w:rsidR="002C3AA8">
          <w:t xml:space="preserve"> конструкциями для неблокирующего асинхронного ввода / вывода.</w:t>
        </w:r>
      </w:ins>
      <w:ins w:id="650" w:author="Maxim Mazin" w:date="2009-08-18T12:06:00Z">
        <w:r w:rsidR="002C3AA8">
          <w:t xml:space="preserve"> Это позволит </w:t>
        </w:r>
      </w:ins>
      <w:ins w:id="651" w:author="Maxim Mazin" w:date="2009-08-18T12:07:00Z">
        <w:r w:rsidR="002C3AA8">
          <w:t xml:space="preserve">эффективно </w:t>
        </w:r>
      </w:ins>
      <w:ins w:id="652" w:author="Maxim Mazin" w:date="2009-08-18T12:06:00Z">
        <w:r w:rsidR="002C3AA8">
          <w:t xml:space="preserve">использовать акторы в разработке </w:t>
        </w:r>
      </w:ins>
      <w:ins w:id="653" w:author="Maxim Mazin" w:date="2009-08-18T12:07:00Z">
        <w:r w:rsidR="002C3AA8">
          <w:t>веб-приложений [</w:t>
        </w:r>
      </w:ins>
      <w:ins w:id="654" w:author="Maxim Mazin" w:date="2009-08-22T13:14:00Z">
        <w:r w:rsidR="00EC033C">
          <w:fldChar w:fldCharType="begin"/>
        </w:r>
        <w:r w:rsidR="00EC033C">
          <w:instrText xml:space="preserve"> REF _Ref238710205 \r \h </w:instrText>
        </w:r>
      </w:ins>
      <w:r w:rsidR="00EC033C">
        <w:fldChar w:fldCharType="separate"/>
      </w:r>
      <w:ins w:id="655" w:author="Maxim Mazin" w:date="2009-08-22T13:14:00Z">
        <w:r w:rsidR="00EC033C">
          <w:t>26</w:t>
        </w:r>
        <w:r w:rsidR="00EC033C">
          <w:fldChar w:fldCharType="end"/>
        </w:r>
      </w:ins>
      <w:ins w:id="656" w:author="Maxim Mazin" w:date="2009-08-18T12:07:00Z">
        <w:r w:rsidR="002C3AA8">
          <w:t>], а также в приложениях интенсивно работающих с файловой системой.</w:t>
        </w:r>
      </w:ins>
    </w:p>
    <w:p w:rsidR="00D52DD7" w:rsidRDefault="00775E8F" w:rsidP="00D52DD7">
      <w:pPr>
        <w:jc w:val="both"/>
        <w:textAlignment w:val="center"/>
        <w:rPr>
          <w:del w:id="657" w:author="Maxim Mazin" w:date="2009-08-18T12:08:00Z"/>
          <w:rFonts w:eastAsia="Courier New CYR"/>
        </w:rPr>
        <w:pPrChange w:id="658" w:author="Maxim Mazin" w:date="2009-08-18T12:08:00Z">
          <w:pPr>
            <w:ind w:firstLine="567"/>
            <w:jc w:val="both"/>
            <w:textAlignment w:val="center"/>
          </w:pPr>
        </w:pPrChange>
      </w:pPr>
      <w:del w:id="659" w:author="Maxim Mazin" w:date="2009-08-18T12:08:00Z">
        <w:r w:rsidRPr="00175715" w:rsidDel="002C3AA8">
          <w:delText>добавить к возможностям языка акторный ввод / вывод, автоматическое распараллеливание операций над коллекциями, а также упростить синтаксис использования</w:delText>
        </w:r>
        <w:r w:rsidDel="002C3AA8">
          <w:rPr>
            <w:rFonts w:eastAsia="Courier New CYR"/>
          </w:rPr>
          <w:delText xml:space="preserve"> отложенного результата, скрыв конструкцию deferred от пользователя и позволив ему оперировать с результатами акторных методов так же, как с результатом любого метода класса, что проиллюстрировано на рисунках 11-12.</w:delText>
        </w:r>
      </w:del>
    </w:p>
    <w:p w:rsidR="00D52DD7" w:rsidRDefault="00D52DD7" w:rsidP="00D52DD7">
      <w:pPr>
        <w:jc w:val="both"/>
        <w:textAlignment w:val="center"/>
        <w:rPr>
          <w:del w:id="660" w:author="Maxim Mazin" w:date="2009-08-18T12:08:00Z"/>
          <w:rFonts w:eastAsia="Courier New CYR"/>
        </w:rPr>
        <w:pPrChange w:id="661" w:author="Maxim Mazin" w:date="2009-08-18T12:08:00Z">
          <w:pPr>
            <w:ind w:firstLine="567"/>
            <w:jc w:val="both"/>
            <w:textAlignment w:val="center"/>
          </w:pPr>
        </w:pPrChange>
      </w:pPr>
    </w:p>
    <w:p w:rsidR="00D52DD7" w:rsidRDefault="00FA3D4D">
      <w:pPr>
        <w:keepNext/>
        <w:jc w:val="center"/>
        <w:textAlignment w:val="center"/>
        <w:rPr>
          <w:del w:id="662" w:author="Maxim Mazin" w:date="2009-08-18T12:08:00Z"/>
        </w:rPr>
      </w:pPr>
      <w:del w:id="663" w:author="Maxim Mazin" w:date="2009-08-18T12:08:00Z">
        <w:r>
          <w:rPr>
            <w:rFonts w:eastAsia="Courier New CYR"/>
            <w:noProof/>
            <w:lang w:eastAsia="ru-RU"/>
            <w:rPrChange w:id="664">
              <w:rPr>
                <w:noProof/>
                <w:lang w:eastAsia="ru-RU"/>
              </w:rPr>
            </w:rPrChange>
          </w:rPr>
          <w:drawing>
            <wp:inline distT="0" distB="0" distL="0" distR="0">
              <wp:extent cx="6038850" cy="485775"/>
              <wp:effectExtent l="19050" t="0" r="0" b="0"/>
              <wp:docPr id="13" name="Picture 13" descr="withdeferred_edited-_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withdeferred_edited-_11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3885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52DD7" w:rsidRDefault="00775E8F">
      <w:pPr>
        <w:pStyle w:val="Caption"/>
        <w:jc w:val="center"/>
        <w:rPr>
          <w:del w:id="665" w:author="Maxim Mazin" w:date="2009-08-18T12:08:00Z"/>
        </w:rPr>
      </w:pPr>
      <w:del w:id="666" w:author="Maxim Mazin" w:date="2009-08-18T12:08:00Z">
        <w:r w:rsidDel="002C3AA8">
          <w:delText xml:space="preserve">Рисунок </w:delText>
        </w:r>
        <w:r w:rsidR="00D52DD7" w:rsidDel="002C3AA8">
          <w:fldChar w:fldCharType="begin"/>
        </w:r>
        <w:r w:rsidDel="002C3AA8">
          <w:delInstrText xml:space="preserve"> SEQ Рисунок \* ARABIC </w:delInstrText>
        </w:r>
        <w:r w:rsidR="00D52DD7" w:rsidDel="002C3AA8">
          <w:fldChar w:fldCharType="separate"/>
        </w:r>
        <w:r w:rsidR="009448B4" w:rsidDel="002C3AA8">
          <w:rPr>
            <w:noProof/>
          </w:rPr>
          <w:delText>11</w:delText>
        </w:r>
        <w:r w:rsidR="00D52DD7" w:rsidDel="002C3AA8">
          <w:fldChar w:fldCharType="end"/>
        </w:r>
        <w:r w:rsidDel="002C3AA8">
          <w:delText xml:space="preserve"> Текущий синтаксис работы с отложенным результатом</w:delText>
        </w:r>
      </w:del>
    </w:p>
    <w:p w:rsidR="00D52DD7" w:rsidRDefault="00D52DD7">
      <w:pPr>
        <w:rPr>
          <w:del w:id="667" w:author="Maxim Mazin" w:date="2009-08-18T12:08:00Z"/>
        </w:rPr>
      </w:pPr>
    </w:p>
    <w:p w:rsidR="00D52DD7" w:rsidRDefault="00FA3D4D">
      <w:pPr>
        <w:keepNext/>
        <w:jc w:val="center"/>
        <w:rPr>
          <w:del w:id="668" w:author="Maxim Mazin" w:date="2009-08-18T12:08:00Z"/>
        </w:rPr>
      </w:pPr>
      <w:del w:id="669" w:author="Maxim Mazin" w:date="2009-08-18T12:08:00Z">
        <w:r>
          <w:rPr>
            <w:noProof/>
            <w:lang w:eastAsia="ru-RU"/>
          </w:rPr>
          <w:drawing>
            <wp:inline distT="0" distB="0" distL="0" distR="0">
              <wp:extent cx="3810000" cy="390525"/>
              <wp:effectExtent l="19050" t="0" r="0" b="0"/>
              <wp:docPr id="14" name="Picture 14" descr="nodeferr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nodeferred"/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52DD7" w:rsidRDefault="00775E8F" w:rsidP="00D52DD7">
      <w:pPr>
        <w:keepNext/>
        <w:jc w:val="center"/>
        <w:rPr>
          <w:ins w:id="670" w:author="Пользователь Windows" w:date="2009-05-17T14:44:00Z"/>
          <w:del w:id="671" w:author="Maxim Mazin" w:date="2009-08-18T12:08:00Z"/>
        </w:rPr>
        <w:pPrChange w:id="672" w:author="Maxim Mazin" w:date="2009-08-18T12:08:00Z">
          <w:pPr/>
        </w:pPrChange>
      </w:pPr>
      <w:del w:id="673" w:author="Maxim Mazin" w:date="2009-08-18T12:08:00Z">
        <w:r w:rsidDel="002C3AA8">
          <w:delText xml:space="preserve">Рисунок </w:delText>
        </w:r>
        <w:r w:rsidR="00D52DD7" w:rsidDel="002C3AA8">
          <w:fldChar w:fldCharType="begin"/>
        </w:r>
        <w:r w:rsidDel="002C3AA8">
          <w:delInstrText xml:space="preserve"> SEQ Рисунок \* ARABIC </w:delInstrText>
        </w:r>
        <w:r w:rsidR="00D52DD7" w:rsidDel="002C3AA8">
          <w:fldChar w:fldCharType="separate"/>
        </w:r>
        <w:r w:rsidR="009448B4" w:rsidDel="002C3AA8">
          <w:rPr>
            <w:noProof/>
          </w:rPr>
          <w:delText>12</w:delText>
        </w:r>
        <w:r w:rsidR="00D52DD7" w:rsidDel="002C3AA8">
          <w:fldChar w:fldCharType="end"/>
        </w:r>
        <w:r w:rsidDel="002C3AA8">
          <w:delText xml:space="preserve"> Планируемый синтаксис работы с отложенным результатом</w:delText>
        </w:r>
      </w:del>
    </w:p>
    <w:p w:rsidR="00D52DD7" w:rsidRDefault="00FA3D4D" w:rsidP="00D52DD7">
      <w:pPr>
        <w:keepNext/>
        <w:jc w:val="center"/>
        <w:rPr>
          <w:ins w:id="674" w:author="Пользователь Windows" w:date="2009-05-17T14:43:00Z"/>
          <w:del w:id="675" w:author="Maxim Mazin" w:date="2009-08-18T12:08:00Z"/>
        </w:rPr>
        <w:pPrChange w:id="676" w:author="Maxim Mazin" w:date="2009-08-18T12:08:00Z">
          <w:pPr/>
        </w:pPrChange>
      </w:pPr>
      <w:ins w:id="677" w:author="Пользователь Windows" w:date="2009-05-17T14:43:00Z">
        <w:del w:id="678" w:author="Maxim Mazin" w:date="2009-08-18T12:08:00Z">
          <w:r>
            <w:rPr>
              <w:noProof/>
              <w:lang w:eastAsia="ru-RU"/>
            </w:rPr>
            <w:drawing>
              <wp:inline distT="0" distB="0" distL="0" distR="0">
                <wp:extent cx="4848225" cy="1857375"/>
                <wp:effectExtent l="19050" t="0" r="9525" b="0"/>
                <wp:docPr id="15" name="Picture 15" descr="future_tas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future_tas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822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ins>
    </w:p>
    <w:p w:rsidR="00D52DD7" w:rsidRPr="00D52DD7" w:rsidRDefault="00D52DD7">
      <w:pPr>
        <w:pStyle w:val="Caption"/>
        <w:jc w:val="center"/>
        <w:rPr>
          <w:del w:id="679" w:author="Maxim Mazin" w:date="2009-08-18T12:08:00Z"/>
          <w:b w:val="0"/>
          <w:bCs w:val="0"/>
          <w:sz w:val="24"/>
          <w:szCs w:val="24"/>
          <w:rPrChange w:id="680" w:author="Пользователь Windows" w:date="2009-05-17T14:44:00Z">
            <w:rPr>
              <w:del w:id="681" w:author="Maxim Mazin" w:date="2009-08-18T12:08:00Z"/>
            </w:rPr>
          </w:rPrChange>
        </w:rPr>
      </w:pPr>
      <w:ins w:id="682" w:author="Пользователь Windows" w:date="2009-05-17T14:43:00Z">
        <w:del w:id="683" w:author="Maxim Mazin" w:date="2009-08-18T12:08:00Z">
          <w:r>
            <w:delText>Рисунок</w:delText>
          </w:r>
        </w:del>
      </w:ins>
      <w:ins w:id="684" w:author="Пользователь Windows" w:date="2009-05-17T14:49:00Z">
        <w:del w:id="685" w:author="Maxim Mazin" w:date="2009-08-18T12:08:00Z">
          <w:r w:rsidR="00A756F5" w:rsidDel="002C3AA8">
            <w:rPr>
              <w:b w:val="0"/>
              <w:bCs w:val="0"/>
              <w:sz w:val="24"/>
              <w:szCs w:val="24"/>
            </w:rPr>
            <w:delText xml:space="preserve"> 7</w:delText>
          </w:r>
        </w:del>
      </w:ins>
      <w:ins w:id="686" w:author="Пользователь Windows" w:date="2009-05-17T14:43:00Z">
        <w:del w:id="687" w:author="Maxim Mazin" w:date="2009-08-18T12:08:00Z">
          <w:r>
            <w:delText>. Упрощение синтаксиса</w:delText>
          </w:r>
        </w:del>
      </w:ins>
    </w:p>
    <w:p w:rsidR="00D52DD7" w:rsidRDefault="00D52DD7" w:rsidP="00D52DD7">
      <w:pPr>
        <w:spacing w:after="240"/>
        <w:jc w:val="both"/>
        <w:textAlignment w:val="center"/>
        <w:rPr>
          <w:b/>
          <w:bCs/>
        </w:rPr>
        <w:pPrChange w:id="688" w:author="Maxim Mazin" w:date="2009-08-18T12:08:00Z">
          <w:pPr>
            <w:spacing w:after="240"/>
            <w:ind w:firstLine="567"/>
            <w:jc w:val="both"/>
            <w:textAlignment w:val="center"/>
          </w:pPr>
        </w:pPrChange>
      </w:pPr>
    </w:p>
    <w:p w:rsidR="00175715" w:rsidRPr="00BC079E" w:rsidRDefault="00175715" w:rsidP="00175715">
      <w:pPr>
        <w:spacing w:after="240"/>
        <w:ind w:firstLine="567"/>
        <w:jc w:val="both"/>
        <w:textAlignment w:val="center"/>
        <w:rPr>
          <w:b/>
          <w:bCs/>
          <w:lang w:val="en-US"/>
          <w:rPrChange w:id="689" w:author="Maxim Mazin" w:date="2009-05-08T11:07:00Z">
            <w:rPr>
              <w:b/>
              <w:bCs/>
            </w:rPr>
          </w:rPrChange>
        </w:rPr>
      </w:pPr>
      <w:r w:rsidRPr="00175715">
        <w:rPr>
          <w:b/>
          <w:bCs/>
        </w:rPr>
        <w:t>Литература</w:t>
      </w:r>
    </w:p>
    <w:p w:rsidR="009A5EAF" w:rsidRPr="00333A11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690" w:author="Пользователь Windows" w:date="2009-05-17T15:47:00Z"/>
          <w:b w:val="0"/>
          <w:bCs w:val="0"/>
          <w:sz w:val="24"/>
          <w:szCs w:val="24"/>
          <w:lang w:val="en-US" w:eastAsia="ar-SA"/>
          <w:rPrChange w:id="691" w:author="Maxim Mazin" w:date="2009-08-22T13:06:00Z">
            <w:rPr>
              <w:ins w:id="692" w:author="Пользователь Windows" w:date="2009-05-17T15:47:00Z"/>
              <w:b w:val="0"/>
              <w:bCs w:val="0"/>
              <w:sz w:val="24"/>
              <w:szCs w:val="24"/>
            </w:rPr>
          </w:rPrChange>
        </w:rPr>
      </w:pPr>
      <w:bookmarkStart w:id="693" w:name="_Ref229208015"/>
      <w:bookmarkStart w:id="694" w:name="_Ref230335304"/>
      <w:ins w:id="695" w:author="Maxim Mazin" w:date="2009-08-22T12:40:00Z">
        <w:r w:rsidRPr="00333A11">
          <w:rPr>
            <w:b w:val="0"/>
            <w:bCs w:val="0"/>
            <w:i/>
            <w:sz w:val="24"/>
            <w:szCs w:val="24"/>
            <w:lang w:val="en-US" w:eastAsia="ar-SA"/>
            <w:rPrChange w:id="69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lastRenderedPageBreak/>
          <w:t>Adve, S.</w:t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69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Parallel Computing Research at Illinois: The UPCRC Agenda. </w:t>
        </w:r>
      </w:ins>
      <w:ins w:id="698" w:author="Maxim Mazin" w:date="2009-08-22T12:41:00Z">
        <w:r w:rsidRPr="00333A11">
          <w:rPr>
            <w:b w:val="0"/>
            <w:bCs w:val="0"/>
            <w:sz w:val="24"/>
            <w:szCs w:val="24"/>
            <w:lang w:val="en-US" w:eastAsia="ar-SA"/>
            <w:rPrChange w:id="699" w:author="Maxim Mazin" w:date="2009-08-22T13:06:00Z">
              <w:rPr>
                <w:rStyle w:val="apple-style-span"/>
                <w:b w:val="0"/>
                <w:bCs w:val="0"/>
                <w:color w:val="000000"/>
                <w:sz w:val="20"/>
                <w:szCs w:val="20"/>
                <w:lang w:val="en-US" w:eastAsia="ar-SA"/>
              </w:rPr>
            </w:rPrChange>
          </w:rPr>
          <w:t xml:space="preserve">— </w:t>
        </w:r>
      </w:ins>
      <w:ins w:id="700" w:author="Maxim Mazin" w:date="2009-08-22T12:40:00Z">
        <w:r w:rsidRPr="00333A11">
          <w:rPr>
            <w:b w:val="0"/>
            <w:bCs w:val="0"/>
            <w:sz w:val="24"/>
            <w:szCs w:val="24"/>
            <w:lang w:val="en-US" w:eastAsia="ar-SA"/>
            <w:rPrChange w:id="701" w:author="Maxim Mazin" w:date="2009-08-22T13:06:00Z">
              <w:rPr>
                <w:b w:val="0"/>
                <w:bCs w:val="0"/>
                <w:sz w:val="24"/>
                <w:szCs w:val="24"/>
                <w:lang w:eastAsia="ar-SA"/>
              </w:rPr>
            </w:rPrChange>
          </w:rPr>
          <w:t>2008.</w:t>
        </w:r>
      </w:ins>
      <w:ins w:id="702" w:author="Maxim Mazin" w:date="2009-08-22T12:41:00Z">
        <w:r w:rsidRPr="00333A11">
          <w:rPr>
            <w:b w:val="0"/>
            <w:bCs w:val="0"/>
            <w:sz w:val="24"/>
            <w:szCs w:val="24"/>
            <w:lang w:val="en-US" w:eastAsia="ar-SA"/>
            <w:rPrChange w:id="70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val="en-US" w:eastAsia="ar-SA"/>
              </w:rPr>
            </w:rPrChange>
          </w:rPr>
          <w:t xml:space="preserve"> — </w:t>
        </w:r>
      </w:ins>
      <w:ins w:id="704" w:author="Maxim Mazin" w:date="2009-08-22T12:40:00Z">
        <w:r w:rsidRPr="00333A11">
          <w:rPr>
            <w:b w:val="0"/>
            <w:bCs w:val="0"/>
            <w:sz w:val="24"/>
            <w:szCs w:val="24"/>
            <w:lang w:val="en-US" w:eastAsia="ar-SA"/>
            <w:rPrChange w:id="70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nov.</w:t>
        </w:r>
      </w:ins>
      <w:del w:id="706" w:author="Maxim Mazin" w:date="2009-08-22T12:40:00Z">
        <w:r w:rsidRPr="00333A11">
          <w:rPr>
            <w:b w:val="0"/>
            <w:bCs w:val="0"/>
            <w:sz w:val="24"/>
            <w:szCs w:val="24"/>
            <w:lang w:val="en-US" w:eastAsia="ar-SA"/>
            <w:rPrChange w:id="707" w:author="Maxim Mazin" w:date="2009-08-22T13:06:00Z">
              <w:rPr>
                <w:rStyle w:val="apple-style-span"/>
                <w:rFonts w:ascii="-webkit-sans-serif" w:hAnsi="-webkit-sans-serif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>S.V. Adve et al. (November 2008).</w:delText>
        </w:r>
        <w:r w:rsidRPr="00333A11">
          <w:rPr>
            <w:rFonts w:hint="eastAsia"/>
            <w:b w:val="0"/>
            <w:bCs w:val="0"/>
            <w:sz w:val="24"/>
            <w:szCs w:val="24"/>
            <w:lang w:val="en-US" w:eastAsia="ar-SA"/>
            <w:rPrChange w:id="708" w:author="Maxim Mazin" w:date="2009-08-22T13:06:00Z">
              <w:rPr>
                <w:rStyle w:val="apple-style-span"/>
                <w:rFonts w:ascii="-webkit-sans-serif" w:hAnsi="-webkit-sans-serif" w:hint="eastAsia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> </w:delText>
        </w:r>
        <w:r w:rsidRPr="00D52DD7" w:rsidDel="00A0314E">
          <w:rPr>
            <w:b w:val="0"/>
            <w:bCs w:val="0"/>
            <w:sz w:val="24"/>
            <w:szCs w:val="24"/>
            <w:lang w:eastAsia="ar-SA"/>
            <w:rPrChange w:id="709" w:author="Maxim Mazin" w:date="2009-08-22T12:42:00Z">
              <w:rPr>
                <w:b w:val="0"/>
                <w:bCs w:val="0"/>
                <w:color w:val="0000FF"/>
                <w:sz w:val="24"/>
                <w:szCs w:val="24"/>
                <w:u w:val="single"/>
                <w:lang w:eastAsia="ar-SA"/>
              </w:rPr>
            </w:rPrChange>
          </w:rPr>
          <w:fldChar w:fldCharType="begin"/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710" w:author="Maxim Mazin" w:date="2009-08-22T13:06:00Z">
              <w:rPr>
                <w:rStyle w:val="apple-style-span"/>
                <w:rFonts w:ascii="-webkit-sans-serif" w:hAnsi="-webkit-sans-serif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InstrText xml:space="preserve"> HYPERLINK "http://www.upcrc.illinois.edu/documents/UPCRC_Whitepaper.pdf" \o "http://www.upcrc.illinois.edu/documents/UPCRC_Whitepaper.pdf" </w:delInstrText>
        </w:r>
        <w:r w:rsidRPr="00D52DD7" w:rsidDel="00A0314E">
          <w:rPr>
            <w:b w:val="0"/>
            <w:bCs w:val="0"/>
            <w:sz w:val="24"/>
            <w:szCs w:val="24"/>
            <w:lang w:eastAsia="ar-SA"/>
            <w:rPrChange w:id="711" w:author="Maxim Mazin" w:date="2009-08-22T12:42:00Z">
              <w:rPr>
                <w:b w:val="0"/>
                <w:bCs w:val="0"/>
                <w:color w:val="0000FF"/>
                <w:sz w:val="24"/>
                <w:szCs w:val="24"/>
                <w:u w:val="single"/>
                <w:lang w:eastAsia="ar-SA"/>
              </w:rPr>
            </w:rPrChange>
          </w:rPr>
          <w:fldChar w:fldCharType="separate"/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712" w:author="Maxim Mazin" w:date="2009-08-22T13:06:00Z">
              <w:rPr>
                <w:rStyle w:val="Hyperlink"/>
                <w:rFonts w:ascii="-webkit-sans-serif" w:hAnsi="-webkit-sans-serif"/>
                <w:b w:val="0"/>
                <w:bCs w:val="0"/>
                <w:color w:val="3366BB"/>
                <w:sz w:val="17"/>
                <w:szCs w:val="17"/>
                <w:lang w:eastAsia="ar-SA"/>
              </w:rPr>
            </w:rPrChange>
          </w:rPr>
          <w:delText>"Parallel Computing Research at Illinois: The UPCRC Agenda"</w:delText>
        </w:r>
        <w:r w:rsidRPr="00D52DD7" w:rsidDel="00A0314E">
          <w:rPr>
            <w:b w:val="0"/>
            <w:bCs w:val="0"/>
            <w:sz w:val="24"/>
            <w:szCs w:val="24"/>
            <w:lang w:eastAsia="ar-SA"/>
            <w:rPrChange w:id="713" w:author="Maxim Mazin" w:date="2009-08-22T12:42:00Z">
              <w:rPr>
                <w:b w:val="0"/>
                <w:bCs w:val="0"/>
                <w:color w:val="0000FF"/>
                <w:sz w:val="24"/>
                <w:szCs w:val="24"/>
                <w:u w:val="single"/>
                <w:lang w:eastAsia="ar-SA"/>
              </w:rPr>
            </w:rPrChange>
          </w:rPr>
          <w:fldChar w:fldCharType="end"/>
        </w:r>
        <w:r w:rsidRPr="00333A11">
          <w:rPr>
            <w:rFonts w:hint="eastAsia"/>
            <w:b w:val="0"/>
            <w:bCs w:val="0"/>
            <w:sz w:val="24"/>
            <w:szCs w:val="24"/>
            <w:lang w:val="en-US" w:eastAsia="ar-SA"/>
            <w:rPrChange w:id="714" w:author="Maxim Mazin" w:date="2009-08-22T13:06:00Z">
              <w:rPr>
                <w:rStyle w:val="apple-converted-space"/>
                <w:rFonts w:ascii="-webkit-sans-serif" w:hAnsi="-webkit-sans-serif" w:hint="eastAsia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> </w:delText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715" w:author="Maxim Mazin" w:date="2009-08-22T13:06:00Z">
              <w:rPr>
                <w:rStyle w:val="apple-converted-space"/>
                <w:rFonts w:ascii="-webkit-sans-serif" w:hAnsi="-webkit-sans-serif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 xml:space="preserve">(PDF). Parallel@Illinois, University of Illinois at Urbana-Champaign. "The main techniques for these performance benefits </w:delText>
        </w:r>
        <w:r w:rsidRPr="00333A11">
          <w:rPr>
            <w:rFonts w:hint="eastAsia"/>
            <w:b w:val="0"/>
            <w:bCs w:val="0"/>
            <w:sz w:val="24"/>
            <w:szCs w:val="24"/>
            <w:lang w:val="en-US" w:eastAsia="ar-SA"/>
            <w:rPrChange w:id="716" w:author="Maxim Mazin" w:date="2009-08-22T13:06:00Z">
              <w:rPr>
                <w:rStyle w:val="apple-converted-space"/>
                <w:rFonts w:ascii="-webkit-sans-serif" w:hAnsi="-webkit-sans-serif" w:hint="eastAsia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>–</w:delText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717" w:author="Maxim Mazin" w:date="2009-08-22T13:06:00Z">
              <w:rPr>
                <w:rStyle w:val="apple-converted-space"/>
                <w:rFonts w:ascii="-webkit-sans-serif" w:hAnsi="-webkit-sans-serif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 xml:space="preserve"> increased clock frequency and smarter but increasingly complex architectures </w:delText>
        </w:r>
        <w:r w:rsidRPr="00333A11">
          <w:rPr>
            <w:rFonts w:hint="eastAsia"/>
            <w:b w:val="0"/>
            <w:bCs w:val="0"/>
            <w:sz w:val="24"/>
            <w:szCs w:val="24"/>
            <w:lang w:val="en-US" w:eastAsia="ar-SA"/>
            <w:rPrChange w:id="718" w:author="Maxim Mazin" w:date="2009-08-22T13:06:00Z">
              <w:rPr>
                <w:rStyle w:val="apple-converted-space"/>
                <w:rFonts w:ascii="-webkit-sans-serif" w:hAnsi="-webkit-sans-serif" w:hint="eastAsia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>–</w:delText>
        </w:r>
        <w:r w:rsidRPr="00333A11">
          <w:rPr>
            <w:b w:val="0"/>
            <w:bCs w:val="0"/>
            <w:sz w:val="24"/>
            <w:szCs w:val="24"/>
            <w:lang w:val="en-US" w:eastAsia="ar-SA"/>
            <w:rPrChange w:id="719" w:author="Maxim Mazin" w:date="2009-08-22T13:06:00Z">
              <w:rPr>
                <w:rStyle w:val="apple-converted-space"/>
                <w:rFonts w:ascii="-webkit-sans-serif" w:hAnsi="-webkit-sans-serif"/>
                <w:b w:val="0"/>
                <w:bCs w:val="0"/>
                <w:color w:val="000000"/>
                <w:sz w:val="17"/>
                <w:szCs w:val="17"/>
                <w:lang w:eastAsia="ar-SA"/>
              </w:rPr>
            </w:rPrChange>
          </w:rPr>
          <w:delText xml:space="preserve"> are now hitting the so-called power wall. The computer industry has accepted that future performance increases must largely come from increasing the number of processors (or cores) on a die, rather than making a single core go faster."</w:delText>
        </w:r>
      </w:del>
      <w:bookmarkEnd w:id="694"/>
    </w:p>
    <w:p w:rsidR="001F29FE" w:rsidRPr="0017041B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720" w:author="Пользователь Windows" w:date="2009-05-17T16:04:00Z"/>
          <w:b w:val="0"/>
          <w:bCs w:val="0"/>
          <w:sz w:val="24"/>
          <w:szCs w:val="24"/>
          <w:lang w:eastAsia="ar-SA"/>
        </w:rPr>
      </w:pPr>
      <w:bookmarkStart w:id="721" w:name="_Ref230338626"/>
      <w:ins w:id="722" w:author="Maxim Mazin" w:date="2009-08-22T12:42:00Z">
        <w:r w:rsidRPr="00333A11">
          <w:rPr>
            <w:rFonts w:hint="eastAsia"/>
            <w:b w:val="0"/>
            <w:bCs w:val="0"/>
            <w:i/>
            <w:sz w:val="24"/>
            <w:szCs w:val="24"/>
            <w:lang w:eastAsia="ar-SA"/>
            <w:rPrChange w:id="72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Воеводин</w:t>
        </w:r>
        <w:r w:rsidRPr="00333A11">
          <w:rPr>
            <w:b w:val="0"/>
            <w:bCs w:val="0"/>
            <w:i/>
            <w:sz w:val="24"/>
            <w:szCs w:val="24"/>
            <w:lang w:eastAsia="ar-SA"/>
            <w:rPrChange w:id="72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i/>
            <w:sz w:val="24"/>
            <w:szCs w:val="24"/>
            <w:lang w:eastAsia="ar-SA"/>
            <w:rPrChange w:id="72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</w:t>
        </w:r>
        <w:r w:rsidRPr="00333A11">
          <w:rPr>
            <w:b w:val="0"/>
            <w:bCs w:val="0"/>
            <w:i/>
            <w:sz w:val="24"/>
            <w:szCs w:val="24"/>
            <w:lang w:eastAsia="ar-SA"/>
            <w:rPrChange w:id="72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i/>
            <w:sz w:val="24"/>
            <w:szCs w:val="24"/>
            <w:lang w:eastAsia="ar-SA"/>
            <w:rPrChange w:id="72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</w:t>
        </w:r>
        <w:r w:rsidRPr="00333A11">
          <w:rPr>
            <w:b w:val="0"/>
            <w:bCs w:val="0"/>
            <w:i/>
            <w:sz w:val="24"/>
            <w:szCs w:val="24"/>
            <w:lang w:eastAsia="ar-SA"/>
            <w:rPrChange w:id="72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72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3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Параллельные</w:t>
        </w:r>
        <w:r w:rsidRPr="00333A11">
          <w:rPr>
            <w:b w:val="0"/>
            <w:bCs w:val="0"/>
            <w:sz w:val="24"/>
            <w:szCs w:val="24"/>
            <w:lang w:eastAsia="ar-SA"/>
            <w:rPrChange w:id="73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3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вычисления</w:t>
        </w:r>
        <w:r w:rsidRPr="00333A11">
          <w:rPr>
            <w:b w:val="0"/>
            <w:bCs w:val="0"/>
            <w:sz w:val="24"/>
            <w:szCs w:val="24"/>
            <w:lang w:eastAsia="ar-SA"/>
            <w:rPrChange w:id="73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3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</w:t>
        </w:r>
        <w:r w:rsidRPr="00333A11">
          <w:rPr>
            <w:b w:val="0"/>
            <w:bCs w:val="0"/>
            <w:sz w:val="24"/>
            <w:szCs w:val="24"/>
            <w:lang w:eastAsia="ar-SA"/>
            <w:rPrChange w:id="73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3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</w:t>
        </w:r>
        <w:r w:rsidRPr="00333A11">
          <w:rPr>
            <w:b w:val="0"/>
            <w:bCs w:val="0"/>
            <w:sz w:val="24"/>
            <w:szCs w:val="24"/>
            <w:lang w:eastAsia="ar-SA"/>
            <w:rPrChange w:id="73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3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Воеводин</w:t>
        </w:r>
        <w:r w:rsidRPr="00333A11">
          <w:rPr>
            <w:b w:val="0"/>
            <w:bCs w:val="0"/>
            <w:sz w:val="24"/>
            <w:szCs w:val="24"/>
            <w:lang w:eastAsia="ar-SA"/>
            <w:rPrChange w:id="73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4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Вл</w:t>
        </w:r>
        <w:r w:rsidRPr="00333A11">
          <w:rPr>
            <w:b w:val="0"/>
            <w:bCs w:val="0"/>
            <w:sz w:val="24"/>
            <w:szCs w:val="24"/>
            <w:lang w:eastAsia="ar-SA"/>
            <w:rPrChange w:id="74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4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</w:t>
        </w:r>
        <w:r w:rsidRPr="00333A11">
          <w:rPr>
            <w:b w:val="0"/>
            <w:bCs w:val="0"/>
            <w:sz w:val="24"/>
            <w:szCs w:val="24"/>
            <w:lang w:eastAsia="ar-SA"/>
            <w:rPrChange w:id="74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4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Воеводин</w:t>
        </w:r>
        <w:r w:rsidRPr="00333A11">
          <w:rPr>
            <w:b w:val="0"/>
            <w:bCs w:val="0"/>
            <w:sz w:val="24"/>
            <w:szCs w:val="24"/>
            <w:lang w:eastAsia="ar-SA"/>
            <w:rPrChange w:id="74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ins w:id="746" w:author="Maxim Mazin" w:date="2009-08-22T12:51:00Z">
        <w:r w:rsidRPr="00D52DD7">
          <w:rPr>
            <w:b w:val="0"/>
            <w:bCs w:val="0"/>
            <w:sz w:val="24"/>
            <w:szCs w:val="24"/>
            <w:lang w:eastAsia="ar-SA"/>
            <w:rPrChange w:id="747" w:author="Maxim Mazin" w:date="2009-08-22T12:51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 —</w:t>
        </w:r>
      </w:ins>
      <w:ins w:id="748" w:author="Maxim Mazin" w:date="2009-08-22T12:42:00Z">
        <w:r w:rsidRPr="00333A11">
          <w:rPr>
            <w:b w:val="0"/>
            <w:bCs w:val="0"/>
            <w:sz w:val="24"/>
            <w:szCs w:val="24"/>
            <w:lang w:eastAsia="ar-SA"/>
            <w:rPrChange w:id="74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5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БХВ</w:t>
        </w:r>
        <w:r w:rsidRPr="00333A11">
          <w:rPr>
            <w:b w:val="0"/>
            <w:bCs w:val="0"/>
            <w:sz w:val="24"/>
            <w:szCs w:val="24"/>
            <w:lang w:eastAsia="ar-SA"/>
            <w:rPrChange w:id="75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-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75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Петербург</w:t>
        </w:r>
        <w:r w:rsidRPr="00333A11">
          <w:rPr>
            <w:b w:val="0"/>
            <w:bCs w:val="0"/>
            <w:sz w:val="24"/>
            <w:szCs w:val="24"/>
            <w:lang w:eastAsia="ar-SA"/>
            <w:rPrChange w:id="75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, 2004.</w:t>
        </w:r>
      </w:ins>
      <w:ins w:id="754" w:author="Пользователь Windows" w:date="2009-05-17T15:47:00Z">
        <w:del w:id="755" w:author="Maxim Mazin" w:date="2009-08-22T12:42:00Z">
          <w:r>
            <w:rPr>
              <w:b w:val="0"/>
              <w:bCs w:val="0"/>
              <w:sz w:val="24"/>
              <w:szCs w:val="24"/>
              <w:lang w:eastAsia="ar-SA"/>
            </w:rPr>
            <w:delText>В.В.Воеводин, Вл.В.Воеводин "Параллельные вычисления"-СПб.: БХВ-Петербург, 2002.</w:delText>
          </w:r>
        </w:del>
      </w:ins>
      <w:bookmarkEnd w:id="721"/>
    </w:p>
    <w:p w:rsidR="009E1B08" w:rsidRPr="00002126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756" w:author="Maxim Mazin" w:date="2009-08-20T10:27:00Z"/>
          <w:b w:val="0"/>
          <w:bCs w:val="0"/>
          <w:sz w:val="24"/>
          <w:szCs w:val="24"/>
          <w:lang w:val="en-US" w:eastAsia="ar-SA"/>
          <w:rPrChange w:id="757" w:author="Maxim Mazin" w:date="2009-08-22T13:06:00Z">
            <w:rPr>
              <w:ins w:id="758" w:author="Maxim Mazin" w:date="2009-08-20T10:27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759" w:name="_Ref230339669"/>
      <w:ins w:id="760" w:author="Maxim Mazin" w:date="2009-08-22T12:43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76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Sebesta, R.</w:t>
        </w:r>
        <w:r w:rsidRPr="00002126">
          <w:rPr>
            <w:b w:val="0"/>
            <w:bCs w:val="0"/>
            <w:sz w:val="24"/>
            <w:szCs w:val="24"/>
            <w:lang w:val="en-US" w:eastAsia="ar-SA"/>
            <w:rPrChange w:id="76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Concepts of Programming Languages / Robert W. Sebesta.</w:t>
        </w:r>
      </w:ins>
      <w:ins w:id="763" w:author="Maxim Mazin" w:date="2009-08-22T12:51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764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 —</w:t>
        </w:r>
      </w:ins>
      <w:ins w:id="765" w:author="Maxim Mazin" w:date="2009-08-22T12:43:00Z">
        <w:r w:rsidRPr="00002126">
          <w:rPr>
            <w:b w:val="0"/>
            <w:bCs w:val="0"/>
            <w:sz w:val="24"/>
            <w:szCs w:val="24"/>
            <w:lang w:val="en-US" w:eastAsia="ar-SA"/>
            <w:rPrChange w:id="76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Boston, MA, USA: Addison-Wesley Longman Publishing Co., Inc., 2001.</w:t>
        </w:r>
      </w:ins>
      <w:ins w:id="767" w:author="Пользователь Windows" w:date="2009-05-17T16:04:00Z">
        <w:del w:id="768" w:author="Maxim Mazin" w:date="2009-08-22T12:43:00Z">
          <w:r>
            <w:rPr>
              <w:b w:val="0"/>
              <w:bCs w:val="0"/>
              <w:sz w:val="24"/>
              <w:szCs w:val="24"/>
              <w:lang w:eastAsia="ar-SA"/>
            </w:rPr>
            <w:delText>Себеста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69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Р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0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.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Основные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1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концепции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2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языков</w:delText>
          </w:r>
        </w:del>
      </w:ins>
      <w:ins w:id="773" w:author="Пользователь Windows" w:date="2009-05-17T16:05:00Z">
        <w:del w:id="774" w:author="Maxim Mazin" w:date="2009-08-22T12:43:00Z"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5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</w:del>
      </w:ins>
      <w:ins w:id="776" w:author="Пользователь Windows" w:date="2009-05-17T16:04:00Z">
        <w:del w:id="777" w:author="Maxim Mazin" w:date="2009-08-22T12:43:00Z">
          <w:r>
            <w:rPr>
              <w:b w:val="0"/>
              <w:bCs w:val="0"/>
              <w:sz w:val="24"/>
              <w:szCs w:val="24"/>
              <w:lang w:eastAsia="ar-SA"/>
            </w:rPr>
            <w:delText>М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8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.: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Вильямс</w:delText>
          </w:r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779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>, 2001.</w:delText>
          </w:r>
        </w:del>
      </w:ins>
      <w:bookmarkEnd w:id="759"/>
    </w:p>
    <w:p w:rsidR="00731BA4" w:rsidRPr="00002126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780" w:author="Maxim Mazin" w:date="2009-08-20T10:28:00Z"/>
          <w:b w:val="0"/>
          <w:bCs w:val="0"/>
          <w:sz w:val="24"/>
          <w:szCs w:val="24"/>
          <w:lang w:val="en-US" w:eastAsia="ar-SA"/>
          <w:rPrChange w:id="781" w:author="Maxim Mazin" w:date="2009-08-22T13:06:00Z">
            <w:rPr>
              <w:ins w:id="782" w:author="Maxim Mazin" w:date="2009-08-20T10:28:00Z"/>
              <w:bCs w:val="0"/>
              <w:lang w:val="en-US"/>
            </w:rPr>
          </w:rPrChange>
        </w:rPr>
      </w:pPr>
      <w:bookmarkStart w:id="783" w:name="_Ref238709936"/>
      <w:ins w:id="784" w:author="Maxim Mazin" w:date="2009-08-22T12:44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78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von Neumann, J.</w:t>
        </w:r>
        <w:r w:rsidRPr="00002126">
          <w:rPr>
            <w:b w:val="0"/>
            <w:bCs w:val="0"/>
            <w:sz w:val="24"/>
            <w:szCs w:val="24"/>
            <w:lang w:val="en-US" w:eastAsia="ar-SA"/>
            <w:rPrChange w:id="78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First Draft of a Report on the EDVAC / John von Neumann // IEEE Annals of the History of Computing. </w:t>
        </w:r>
      </w:ins>
      <w:ins w:id="787" w:author="Maxim Mazin" w:date="2009-08-22T12:52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788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789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79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1993. </w:t>
        </w:r>
      </w:ins>
      <w:ins w:id="791" w:author="Maxim Mazin" w:date="2009-08-22T12:52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79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793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79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oct </w:t>
        </w:r>
      </w:ins>
      <w:ins w:id="795" w:author="Maxim Mazin" w:date="2009-08-22T12:52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796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797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79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dec. </w:t>
        </w:r>
      </w:ins>
      <w:ins w:id="799" w:author="Maxim Mazin" w:date="2009-08-22T12:52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800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01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80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Vol. 15, no. 4. </w:t>
        </w:r>
      </w:ins>
      <w:ins w:id="803" w:author="Maxim Mazin" w:date="2009-08-22T12:52:00Z">
        <w:r w:rsidR="0017041B" w:rsidRPr="00002126">
          <w:rPr>
            <w:b w:val="0"/>
            <w:bCs w:val="0"/>
            <w:sz w:val="24"/>
            <w:szCs w:val="24"/>
            <w:lang w:val="en-US" w:eastAsia="ar-SA"/>
            <w:rPrChange w:id="804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05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80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Pp. 28</w:t>
        </w:r>
      </w:ins>
      <w:ins w:id="807" w:author="Maxim Mazin" w:date="2009-08-22T12:52:00Z">
        <w:r w:rsidR="00146C1D" w:rsidRPr="00002126">
          <w:rPr>
            <w:b w:val="0"/>
            <w:bCs w:val="0"/>
            <w:sz w:val="24"/>
            <w:szCs w:val="24"/>
            <w:lang w:val="en-US" w:eastAsia="ar-SA"/>
            <w:rPrChange w:id="808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-</w:t>
        </w:r>
      </w:ins>
      <w:ins w:id="809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81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75. </w:t>
        </w:r>
      </w:ins>
      <w:ins w:id="811" w:author="Maxim Mazin" w:date="2009-08-22T12:52:00Z">
        <w:r w:rsidR="00146C1D" w:rsidRPr="00002126">
          <w:rPr>
            <w:b w:val="0"/>
            <w:bCs w:val="0"/>
            <w:sz w:val="24"/>
            <w:szCs w:val="24"/>
            <w:lang w:val="en-US" w:eastAsia="ar-SA"/>
            <w:rPrChange w:id="81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13" w:author="Maxim Mazin" w:date="2009-08-22T12:44:00Z">
        <w:r w:rsidRPr="00002126">
          <w:rPr>
            <w:b w:val="0"/>
            <w:bCs w:val="0"/>
            <w:sz w:val="24"/>
            <w:szCs w:val="24"/>
            <w:lang w:val="en-US" w:eastAsia="ar-SA"/>
            <w:rPrChange w:id="81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Edited and corrected by Michael D. Godfrey. http://www.computer.org/annals/an1993/a4027abs.htm.</w:t>
        </w:r>
      </w:ins>
      <w:bookmarkEnd w:id="783"/>
    </w:p>
    <w:p w:rsidR="00731BA4" w:rsidRPr="00653F7F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815" w:author="Пользователь Windows" w:date="2009-05-17T15:47:00Z"/>
          <w:b w:val="0"/>
          <w:bCs w:val="0"/>
          <w:sz w:val="24"/>
          <w:szCs w:val="24"/>
          <w:lang w:eastAsia="ar-SA"/>
        </w:rPr>
      </w:pPr>
      <w:bookmarkStart w:id="816" w:name="_Ref238709950"/>
      <w:ins w:id="817" w:author="Maxim Mazin" w:date="2009-08-22T12:44:00Z"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81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Эндрюс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81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82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Г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82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82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2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Основы</w:t>
        </w:r>
        <w:r w:rsidRPr="00333A11">
          <w:rPr>
            <w:b w:val="0"/>
            <w:bCs w:val="0"/>
            <w:sz w:val="24"/>
            <w:szCs w:val="24"/>
            <w:lang w:eastAsia="ar-SA"/>
            <w:rPrChange w:id="82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2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многопоточного</w:t>
        </w:r>
        <w:r w:rsidRPr="00333A11">
          <w:rPr>
            <w:b w:val="0"/>
            <w:bCs w:val="0"/>
            <w:sz w:val="24"/>
            <w:szCs w:val="24"/>
            <w:lang w:eastAsia="ar-SA"/>
            <w:rPrChange w:id="82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2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параллельного</w:t>
        </w:r>
        <w:r w:rsidRPr="00333A11">
          <w:rPr>
            <w:b w:val="0"/>
            <w:bCs w:val="0"/>
            <w:sz w:val="24"/>
            <w:szCs w:val="24"/>
            <w:lang w:eastAsia="ar-SA"/>
            <w:rPrChange w:id="82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2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</w:t>
        </w:r>
        <w:r w:rsidRPr="00333A11">
          <w:rPr>
            <w:b w:val="0"/>
            <w:bCs w:val="0"/>
            <w:sz w:val="24"/>
            <w:szCs w:val="24"/>
            <w:lang w:eastAsia="ar-SA"/>
            <w:rPrChange w:id="83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3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распределенного</w:t>
        </w:r>
        <w:r w:rsidRPr="00333A11">
          <w:rPr>
            <w:b w:val="0"/>
            <w:bCs w:val="0"/>
            <w:sz w:val="24"/>
            <w:szCs w:val="24"/>
            <w:lang w:eastAsia="ar-SA"/>
            <w:rPrChange w:id="83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3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программирования</w:t>
        </w:r>
        <w:r w:rsidRPr="00333A11">
          <w:rPr>
            <w:b w:val="0"/>
            <w:bCs w:val="0"/>
            <w:sz w:val="24"/>
            <w:szCs w:val="24"/>
            <w:lang w:eastAsia="ar-SA"/>
            <w:rPrChange w:id="83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3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Грегори</w:t>
        </w:r>
        <w:r w:rsidRPr="00333A11">
          <w:rPr>
            <w:b w:val="0"/>
            <w:bCs w:val="0"/>
            <w:sz w:val="24"/>
            <w:szCs w:val="24"/>
            <w:lang w:eastAsia="ar-SA"/>
            <w:rPrChange w:id="83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3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Р</w:t>
        </w:r>
        <w:r w:rsidRPr="00333A11">
          <w:rPr>
            <w:b w:val="0"/>
            <w:bCs w:val="0"/>
            <w:sz w:val="24"/>
            <w:szCs w:val="24"/>
            <w:lang w:eastAsia="ar-SA"/>
            <w:rPrChange w:id="83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3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Эндрюс</w:t>
        </w:r>
        <w:r w:rsidRPr="00333A11">
          <w:rPr>
            <w:b w:val="0"/>
            <w:bCs w:val="0"/>
            <w:sz w:val="24"/>
            <w:szCs w:val="24"/>
            <w:lang w:eastAsia="ar-SA"/>
            <w:rPrChange w:id="84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</w:ins>
      <w:ins w:id="841" w:author="Maxim Mazin" w:date="2009-08-22T12:53:00Z">
        <w:r w:rsidRPr="00D52DD7">
          <w:rPr>
            <w:b w:val="0"/>
            <w:bCs w:val="0"/>
            <w:sz w:val="24"/>
            <w:szCs w:val="24"/>
            <w:lang w:eastAsia="ar-SA"/>
            <w:rPrChange w:id="842" w:author="Maxim Mazin" w:date="2009-08-22T12:53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43" w:author="Maxim Mazin" w:date="2009-08-22T12:44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4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Вильямс</w:t>
        </w:r>
        <w:r w:rsidRPr="00333A11">
          <w:rPr>
            <w:b w:val="0"/>
            <w:bCs w:val="0"/>
            <w:sz w:val="24"/>
            <w:szCs w:val="24"/>
            <w:lang w:eastAsia="ar-SA"/>
            <w:rPrChange w:id="84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2003. </w:t>
        </w:r>
      </w:ins>
      <w:ins w:id="846" w:author="Maxim Mazin" w:date="2009-08-22T12:53:00Z">
        <w:r w:rsidRPr="00D52DD7">
          <w:rPr>
            <w:b w:val="0"/>
            <w:bCs w:val="0"/>
            <w:sz w:val="24"/>
            <w:szCs w:val="24"/>
            <w:lang w:eastAsia="ar-SA"/>
            <w:rPrChange w:id="847" w:author="Maxim Mazin" w:date="2009-08-22T12:53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48" w:author="Maxim Mazin" w:date="2009-08-22T12:44:00Z">
        <w:r w:rsidRPr="00333A11">
          <w:rPr>
            <w:b w:val="0"/>
            <w:bCs w:val="0"/>
            <w:sz w:val="24"/>
            <w:szCs w:val="24"/>
            <w:lang w:eastAsia="ar-SA"/>
            <w:rPrChange w:id="84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512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5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85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bookmarkEnd w:id="816"/>
    </w:p>
    <w:p w:rsidR="00175715" w:rsidRPr="00653F7F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852" w:author="Maxim Mazin" w:date="2009-08-20T10:29:00Z"/>
          <w:b w:val="0"/>
          <w:bCs w:val="0"/>
          <w:sz w:val="24"/>
          <w:szCs w:val="24"/>
          <w:lang w:eastAsia="ar-SA"/>
          <w:rPrChange w:id="853" w:author="Maxim Mazin" w:date="2009-08-22T12:42:00Z">
            <w:rPr>
              <w:ins w:id="854" w:author="Maxim Mazin" w:date="2009-08-20T10:29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855" w:name="_Ref230335550"/>
      <w:ins w:id="856" w:author="Maxim Mazin" w:date="2009-08-22T12:44:00Z"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85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Непейвода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85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85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86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86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86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86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6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Стили</w:t>
        </w:r>
        <w:r w:rsidRPr="00333A11">
          <w:rPr>
            <w:b w:val="0"/>
            <w:bCs w:val="0"/>
            <w:sz w:val="24"/>
            <w:szCs w:val="24"/>
            <w:lang w:eastAsia="ar-SA"/>
            <w:rPrChange w:id="86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6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</w:t>
        </w:r>
        <w:r w:rsidRPr="00333A11">
          <w:rPr>
            <w:b w:val="0"/>
            <w:bCs w:val="0"/>
            <w:sz w:val="24"/>
            <w:szCs w:val="24"/>
            <w:lang w:eastAsia="ar-SA"/>
            <w:rPrChange w:id="86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6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методы</w:t>
        </w:r>
        <w:r w:rsidRPr="00333A11">
          <w:rPr>
            <w:b w:val="0"/>
            <w:bCs w:val="0"/>
            <w:sz w:val="24"/>
            <w:szCs w:val="24"/>
            <w:lang w:eastAsia="ar-SA"/>
            <w:rPrChange w:id="86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7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программирования</w:t>
        </w:r>
        <w:r w:rsidRPr="00333A11">
          <w:rPr>
            <w:b w:val="0"/>
            <w:bCs w:val="0"/>
            <w:sz w:val="24"/>
            <w:szCs w:val="24"/>
            <w:lang w:eastAsia="ar-SA"/>
            <w:rPrChange w:id="87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7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Курс</w:t>
        </w:r>
        <w:r w:rsidRPr="00333A11">
          <w:rPr>
            <w:b w:val="0"/>
            <w:bCs w:val="0"/>
            <w:sz w:val="24"/>
            <w:szCs w:val="24"/>
            <w:lang w:eastAsia="ar-SA"/>
            <w:rPrChange w:id="87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7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лекций</w:t>
        </w:r>
        <w:r w:rsidRPr="00333A11">
          <w:rPr>
            <w:b w:val="0"/>
            <w:bCs w:val="0"/>
            <w:sz w:val="24"/>
            <w:szCs w:val="24"/>
            <w:lang w:eastAsia="ar-SA"/>
            <w:rPrChange w:id="87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7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Учебное</w:t>
        </w:r>
        <w:r w:rsidRPr="00333A11">
          <w:rPr>
            <w:b w:val="0"/>
            <w:bCs w:val="0"/>
            <w:sz w:val="24"/>
            <w:szCs w:val="24"/>
            <w:lang w:eastAsia="ar-SA"/>
            <w:rPrChange w:id="87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7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пособие</w:t>
        </w:r>
        <w:r w:rsidRPr="00333A11">
          <w:rPr>
            <w:b w:val="0"/>
            <w:bCs w:val="0"/>
            <w:sz w:val="24"/>
            <w:szCs w:val="24"/>
            <w:lang w:eastAsia="ar-SA"/>
            <w:rPrChange w:id="87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8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</w:t>
        </w:r>
        <w:r w:rsidRPr="00333A11">
          <w:rPr>
            <w:b w:val="0"/>
            <w:bCs w:val="0"/>
            <w:sz w:val="24"/>
            <w:szCs w:val="24"/>
            <w:lang w:eastAsia="ar-SA"/>
            <w:rPrChange w:id="88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8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</w:t>
        </w:r>
        <w:r w:rsidRPr="00333A11">
          <w:rPr>
            <w:b w:val="0"/>
            <w:bCs w:val="0"/>
            <w:sz w:val="24"/>
            <w:szCs w:val="24"/>
            <w:lang w:eastAsia="ar-SA"/>
            <w:rPrChange w:id="88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8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Непейвода</w:t>
        </w:r>
        <w:r w:rsidRPr="00333A11">
          <w:rPr>
            <w:b w:val="0"/>
            <w:bCs w:val="0"/>
            <w:sz w:val="24"/>
            <w:szCs w:val="24"/>
            <w:lang w:eastAsia="ar-SA"/>
            <w:rPrChange w:id="88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</w:ins>
      <w:ins w:id="886" w:author="Maxim Mazin" w:date="2009-08-22T12:53:00Z">
        <w:r w:rsidRPr="00D52DD7">
          <w:rPr>
            <w:b w:val="0"/>
            <w:bCs w:val="0"/>
            <w:sz w:val="24"/>
            <w:szCs w:val="24"/>
            <w:lang w:eastAsia="ar-SA"/>
            <w:rPrChange w:id="887" w:author="Maxim Mazin" w:date="2009-08-22T12:53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888" w:author="Maxim Mazin" w:date="2009-08-22T12:44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8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М</w:t>
        </w:r>
        <w:r w:rsidRPr="00333A11">
          <w:rPr>
            <w:b w:val="0"/>
            <w:bCs w:val="0"/>
            <w:sz w:val="24"/>
            <w:szCs w:val="24"/>
            <w:lang w:eastAsia="ar-SA"/>
            <w:rPrChange w:id="89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.: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9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Интернет</w:t>
        </w:r>
        <w:r w:rsidRPr="00333A11">
          <w:rPr>
            <w:b w:val="0"/>
            <w:bCs w:val="0"/>
            <w:sz w:val="24"/>
            <w:szCs w:val="24"/>
            <w:lang w:eastAsia="ar-SA"/>
            <w:rPrChange w:id="89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-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9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университет</w:t>
        </w:r>
        <w:r w:rsidRPr="00333A11">
          <w:rPr>
            <w:b w:val="0"/>
            <w:bCs w:val="0"/>
            <w:sz w:val="24"/>
            <w:szCs w:val="24"/>
            <w:lang w:eastAsia="ar-SA"/>
            <w:rPrChange w:id="89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9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информационных</w:t>
        </w:r>
        <w:r w:rsidRPr="00333A11">
          <w:rPr>
            <w:b w:val="0"/>
            <w:bCs w:val="0"/>
            <w:sz w:val="24"/>
            <w:szCs w:val="24"/>
            <w:lang w:eastAsia="ar-SA"/>
            <w:rPrChange w:id="89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89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технологий</w:t>
        </w:r>
        <w:r w:rsidRPr="00333A11">
          <w:rPr>
            <w:b w:val="0"/>
            <w:bCs w:val="0"/>
            <w:sz w:val="24"/>
            <w:szCs w:val="24"/>
            <w:lang w:eastAsia="ar-SA"/>
            <w:rPrChange w:id="89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2005. </w:t>
        </w:r>
      </w:ins>
      <w:ins w:id="899" w:author="Maxim Mazin" w:date="2009-08-22T12:53:00Z">
        <w:r w:rsidRPr="00D52DD7">
          <w:rPr>
            <w:b w:val="0"/>
            <w:bCs w:val="0"/>
            <w:sz w:val="24"/>
            <w:szCs w:val="24"/>
            <w:lang w:eastAsia="ar-SA"/>
            <w:rPrChange w:id="900" w:author="Maxim Mazin" w:date="2009-08-22T12:53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01" w:author="Maxim Mazin" w:date="2009-08-22T12:44:00Z">
        <w:r w:rsidRPr="00333A11">
          <w:rPr>
            <w:b w:val="0"/>
            <w:bCs w:val="0"/>
            <w:sz w:val="24"/>
            <w:szCs w:val="24"/>
            <w:lang w:eastAsia="ar-SA"/>
            <w:rPrChange w:id="90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320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90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90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del w:id="905" w:author="Maxim Mazin" w:date="2009-08-22T12:44:00Z">
        <w:r>
          <w:rPr>
            <w:b w:val="0"/>
            <w:bCs w:val="0"/>
            <w:sz w:val="24"/>
            <w:szCs w:val="24"/>
            <w:lang w:eastAsia="ar-SA"/>
          </w:rPr>
          <w:delText>Непейвода Н.Н. Стили и методы программирования. М.: Интернет-Университет Информационных технологий, 2005.</w:delText>
        </w:r>
      </w:del>
      <w:bookmarkEnd w:id="693"/>
      <w:bookmarkEnd w:id="855"/>
      <w:r>
        <w:rPr>
          <w:b w:val="0"/>
          <w:bCs w:val="0"/>
          <w:sz w:val="24"/>
          <w:szCs w:val="24"/>
          <w:lang w:eastAsia="ar-SA"/>
        </w:rPr>
        <w:t xml:space="preserve"> </w:t>
      </w:r>
    </w:p>
    <w:p w:rsidR="009D64DB" w:rsidRPr="00333A11" w:rsidRDefault="00D52DD7" w:rsidP="00AD59E3">
      <w:pPr>
        <w:pStyle w:val="western"/>
        <w:numPr>
          <w:ilvl w:val="0"/>
          <w:numId w:val="2"/>
        </w:numPr>
        <w:spacing w:after="0" w:afterAutospacing="0"/>
        <w:rPr>
          <w:ins w:id="906" w:author="Maxim Mazin" w:date="2009-08-20T10:31:00Z"/>
          <w:b w:val="0"/>
          <w:bCs w:val="0"/>
          <w:sz w:val="24"/>
          <w:szCs w:val="24"/>
          <w:lang w:eastAsia="ar-SA"/>
          <w:rPrChange w:id="907" w:author="Maxim Mazin" w:date="2009-08-22T13:06:00Z">
            <w:rPr>
              <w:ins w:id="908" w:author="Maxim Mazin" w:date="2009-08-20T10:31:00Z"/>
              <w:bCs w:val="0"/>
              <w:lang w:val="en-US"/>
            </w:rPr>
          </w:rPrChange>
        </w:rPr>
      </w:pPr>
      <w:bookmarkStart w:id="909" w:name="_Ref238709980"/>
      <w:ins w:id="910" w:author="Maxim Mazin" w:date="2009-08-22T12:44:00Z">
        <w:r w:rsidRPr="00002126">
          <w:rPr>
            <w:b w:val="0"/>
            <w:bCs w:val="0"/>
            <w:i/>
            <w:sz w:val="24"/>
            <w:szCs w:val="24"/>
            <w:lang w:eastAsia="ar-SA"/>
            <w:rPrChange w:id="911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Trinder, P.W.</w:t>
        </w:r>
        <w:r w:rsidRPr="00333A11">
          <w:rPr>
            <w:b w:val="0"/>
            <w:bCs w:val="0"/>
            <w:sz w:val="24"/>
            <w:szCs w:val="24"/>
            <w:lang w:eastAsia="ar-SA"/>
            <w:rPrChange w:id="91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GUM: a portable parallel implementation of Haskell. </w:t>
        </w:r>
      </w:ins>
      <w:ins w:id="913" w:author="Maxim Mazin" w:date="2009-08-22T12:53:00Z">
        <w:r w:rsidR="001046DA" w:rsidRPr="00333A11">
          <w:rPr>
            <w:b w:val="0"/>
            <w:bCs w:val="0"/>
            <w:sz w:val="24"/>
            <w:szCs w:val="24"/>
            <w:lang w:eastAsia="ar-SA"/>
            <w:rPrChange w:id="914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15" w:author="Maxim Mazin" w:date="2009-08-22T12:44:00Z">
        <w:r w:rsidRPr="00333A11">
          <w:rPr>
            <w:b w:val="0"/>
            <w:bCs w:val="0"/>
            <w:sz w:val="24"/>
            <w:szCs w:val="24"/>
            <w:lang w:eastAsia="ar-SA"/>
            <w:rPrChange w:id="91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1996.</w:t>
        </w:r>
      </w:ins>
      <w:bookmarkEnd w:id="909"/>
    </w:p>
    <w:p w:rsidR="00C755A8" w:rsidRPr="00002126" w:rsidRDefault="00002126" w:rsidP="00AD59E3">
      <w:pPr>
        <w:pStyle w:val="western"/>
        <w:numPr>
          <w:ilvl w:val="0"/>
          <w:numId w:val="2"/>
        </w:numPr>
        <w:spacing w:after="0" w:afterAutospacing="0"/>
        <w:rPr>
          <w:ins w:id="917" w:author="Maxim Mazin" w:date="2009-08-20T10:31:00Z"/>
          <w:b w:val="0"/>
          <w:bCs w:val="0"/>
          <w:sz w:val="24"/>
          <w:szCs w:val="24"/>
          <w:lang w:val="en-US" w:eastAsia="ar-SA"/>
          <w:rPrChange w:id="918" w:author="Maxim Mazin" w:date="2009-08-22T13:07:00Z">
            <w:rPr>
              <w:ins w:id="919" w:author="Maxim Mazin" w:date="2009-08-20T10:31:00Z"/>
              <w:bCs w:val="0"/>
              <w:lang w:val="en-US"/>
            </w:rPr>
          </w:rPrChange>
        </w:rPr>
      </w:pPr>
      <w:bookmarkStart w:id="920" w:name="_Ref238709991"/>
      <w:ins w:id="921" w:author="Maxim Mazin" w:date="2009-08-22T12:45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922" w:author="Maxim Mazin" w:date="2009-08-22T13:07:00Z">
              <w:rPr>
                <w:b w:val="0"/>
                <w:bCs w:val="0"/>
                <w:sz w:val="24"/>
                <w:szCs w:val="24"/>
                <w:lang w:eastAsia="ar-SA"/>
              </w:rPr>
            </w:rPrChange>
          </w:rPr>
          <w:t>Fowler, M</w:t>
        </w:r>
        <w:r w:rsidR="00D52DD7" w:rsidRPr="00002126">
          <w:rPr>
            <w:b w:val="0"/>
            <w:bCs w:val="0"/>
            <w:i/>
            <w:sz w:val="24"/>
            <w:szCs w:val="24"/>
            <w:lang w:val="en-US" w:eastAsia="ar-SA"/>
            <w:rPrChange w:id="923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24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Closure. </w:t>
        </w:r>
      </w:ins>
      <w:ins w:id="925" w:author="Maxim Mazin" w:date="2009-08-22T12:54:00Z">
        <w:r w:rsidR="00CA48D6" w:rsidRPr="00002126">
          <w:rPr>
            <w:b w:val="0"/>
            <w:bCs w:val="0"/>
            <w:sz w:val="24"/>
            <w:szCs w:val="24"/>
            <w:lang w:val="en-US" w:eastAsia="ar-SA"/>
            <w:rPrChange w:id="926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27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2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2004. </w:t>
        </w:r>
      </w:ins>
      <w:ins w:id="929" w:author="Maxim Mazin" w:date="2009-08-22T12:54:00Z">
        <w:r w:rsidR="00CA48D6" w:rsidRPr="00002126">
          <w:rPr>
            <w:b w:val="0"/>
            <w:bCs w:val="0"/>
            <w:sz w:val="24"/>
            <w:szCs w:val="24"/>
            <w:lang w:val="en-US" w:eastAsia="ar-SA"/>
            <w:rPrChange w:id="93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31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32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sep. </w:t>
        </w:r>
      </w:ins>
      <w:ins w:id="933" w:author="Maxim Mazin" w:date="2009-08-22T12:54:00Z">
        <w:r w:rsidR="006A6B87" w:rsidRPr="00002126">
          <w:rPr>
            <w:b w:val="0"/>
            <w:bCs w:val="0"/>
            <w:sz w:val="24"/>
            <w:szCs w:val="24"/>
            <w:lang w:val="en-US" w:eastAsia="ar-SA"/>
            <w:rPrChange w:id="934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35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36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http://martinfowler.com/bliki/Closure.html.</w:t>
        </w:r>
      </w:ins>
      <w:bookmarkEnd w:id="920"/>
    </w:p>
    <w:p w:rsidR="00422F80" w:rsidRPr="00002126" w:rsidRDefault="00002126" w:rsidP="00AD59E3">
      <w:pPr>
        <w:pStyle w:val="western"/>
        <w:numPr>
          <w:ilvl w:val="0"/>
          <w:numId w:val="2"/>
        </w:numPr>
        <w:spacing w:after="0" w:afterAutospacing="0"/>
        <w:rPr>
          <w:ins w:id="937" w:author="Maxim Mazin" w:date="2009-08-20T10:32:00Z"/>
          <w:b w:val="0"/>
          <w:bCs w:val="0"/>
          <w:sz w:val="24"/>
          <w:szCs w:val="24"/>
          <w:lang w:val="en-US" w:eastAsia="ar-SA"/>
          <w:rPrChange w:id="938" w:author="Maxim Mazin" w:date="2009-08-22T13:07:00Z">
            <w:rPr>
              <w:ins w:id="939" w:author="Maxim Mazin" w:date="2009-08-20T10:32:00Z"/>
              <w:bCs w:val="0"/>
              <w:lang w:val="en-US"/>
            </w:rPr>
          </w:rPrChange>
        </w:rPr>
      </w:pPr>
      <w:bookmarkStart w:id="940" w:name="_Ref238710000"/>
      <w:ins w:id="941" w:author="Maxim Mazin" w:date="2009-08-22T12:45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942" w:author="Maxim Mazin" w:date="2009-08-22T13:07:00Z">
              <w:rPr>
                <w:b w:val="0"/>
                <w:bCs w:val="0"/>
                <w:sz w:val="24"/>
                <w:szCs w:val="24"/>
                <w:lang w:eastAsia="ar-SA"/>
              </w:rPr>
            </w:rPrChange>
          </w:rPr>
          <w:t>Duy, J</w:t>
        </w:r>
        <w:r w:rsidR="00D52DD7" w:rsidRPr="00002126">
          <w:rPr>
            <w:b w:val="0"/>
            <w:bCs w:val="0"/>
            <w:i/>
            <w:sz w:val="24"/>
            <w:szCs w:val="24"/>
            <w:lang w:val="en-US" w:eastAsia="ar-SA"/>
            <w:rPrChange w:id="943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44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PARALLEL LINQ: Running Queries On Multi-Core Processors / Joe Duy, Ed Essey // MSDN Magazine. </w:t>
        </w:r>
      </w:ins>
      <w:ins w:id="945" w:author="Maxim Mazin" w:date="2009-08-22T12:54:00Z">
        <w:r w:rsidR="00D965DE" w:rsidRPr="00002126">
          <w:rPr>
            <w:b w:val="0"/>
            <w:bCs w:val="0"/>
            <w:sz w:val="24"/>
            <w:szCs w:val="24"/>
            <w:lang w:val="en-US" w:eastAsia="ar-SA"/>
            <w:rPrChange w:id="946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47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4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2007. </w:t>
        </w:r>
      </w:ins>
      <w:ins w:id="949" w:author="Maxim Mazin" w:date="2009-08-22T12:54:00Z">
        <w:r w:rsidR="00D965DE" w:rsidRPr="00002126">
          <w:rPr>
            <w:b w:val="0"/>
            <w:bCs w:val="0"/>
            <w:sz w:val="24"/>
            <w:szCs w:val="24"/>
            <w:lang w:val="en-US" w:eastAsia="ar-SA"/>
            <w:rPrChange w:id="95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51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52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oct. http://msdn.microsoft.com/en-us/magazine/cc163329.aspx.</w:t>
        </w:r>
      </w:ins>
      <w:bookmarkEnd w:id="940"/>
    </w:p>
    <w:p w:rsidR="00422F80" w:rsidRPr="00002126" w:rsidRDefault="00002126" w:rsidP="00AD59E3">
      <w:pPr>
        <w:pStyle w:val="western"/>
        <w:numPr>
          <w:ilvl w:val="0"/>
          <w:numId w:val="2"/>
        </w:numPr>
        <w:spacing w:after="0" w:afterAutospacing="0"/>
        <w:rPr>
          <w:ins w:id="953" w:author="Пользователь Windows" w:date="2009-05-17T16:09:00Z"/>
          <w:b w:val="0"/>
          <w:bCs w:val="0"/>
          <w:sz w:val="24"/>
          <w:szCs w:val="24"/>
          <w:lang w:val="en-US" w:eastAsia="ar-SA"/>
          <w:rPrChange w:id="954" w:author="Maxim Mazin" w:date="2009-08-22T13:07:00Z">
            <w:rPr>
              <w:ins w:id="955" w:author="Пользователь Windows" w:date="2009-05-17T16:09:00Z"/>
              <w:b w:val="0"/>
              <w:bCs w:val="0"/>
              <w:sz w:val="24"/>
              <w:szCs w:val="24"/>
            </w:rPr>
          </w:rPrChange>
        </w:rPr>
      </w:pPr>
      <w:bookmarkStart w:id="956" w:name="_Ref238710010"/>
      <w:ins w:id="957" w:author="Maxim Mazin" w:date="2009-08-22T12:45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958" w:author="Maxim Mazin" w:date="2009-08-22T13:07:00Z">
              <w:rPr>
                <w:b w:val="0"/>
                <w:bCs w:val="0"/>
                <w:sz w:val="24"/>
                <w:szCs w:val="24"/>
                <w:lang w:eastAsia="ar-SA"/>
              </w:rPr>
            </w:rPrChange>
          </w:rPr>
          <w:t xml:space="preserve">Hillis, </w:t>
        </w:r>
        <w:r w:rsidR="00D52DD7" w:rsidRPr="00002126">
          <w:rPr>
            <w:b w:val="0"/>
            <w:bCs w:val="0"/>
            <w:i/>
            <w:sz w:val="24"/>
            <w:szCs w:val="24"/>
            <w:lang w:val="en-US" w:eastAsia="ar-SA"/>
            <w:rPrChange w:id="959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D.</w:t>
        </w:r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60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Data Parallel Algorithms / W. Daniel Hillis, Guy L. Jr. Steele // Commun. ACM. </w:t>
        </w:r>
      </w:ins>
      <w:ins w:id="961" w:author="Maxim Mazin" w:date="2009-08-22T12:54:00Z">
        <w:r w:rsidR="008E78C2" w:rsidRPr="00002126">
          <w:rPr>
            <w:b w:val="0"/>
            <w:bCs w:val="0"/>
            <w:sz w:val="24"/>
            <w:szCs w:val="24"/>
            <w:lang w:val="en-US" w:eastAsia="ar-SA"/>
            <w:rPrChange w:id="962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63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64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1986. </w:t>
        </w:r>
      </w:ins>
      <w:ins w:id="965" w:author="Maxim Mazin" w:date="2009-08-22T12:55:00Z">
        <w:r w:rsidR="008E78C2" w:rsidRPr="00002126">
          <w:rPr>
            <w:b w:val="0"/>
            <w:bCs w:val="0"/>
            <w:sz w:val="24"/>
            <w:szCs w:val="24"/>
            <w:lang w:val="en-US" w:eastAsia="ar-SA"/>
            <w:rPrChange w:id="966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67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6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Vol. 29, no. 12. </w:t>
        </w:r>
      </w:ins>
      <w:ins w:id="969" w:author="Maxim Mazin" w:date="2009-08-22T12:55:00Z">
        <w:r w:rsidR="008E78C2" w:rsidRPr="00002126">
          <w:rPr>
            <w:b w:val="0"/>
            <w:bCs w:val="0"/>
            <w:sz w:val="24"/>
            <w:szCs w:val="24"/>
            <w:lang w:val="en-US" w:eastAsia="ar-SA"/>
            <w:rPrChange w:id="97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71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72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Pp. 1170</w:t>
        </w:r>
      </w:ins>
      <w:ins w:id="973" w:author="Maxim Mazin" w:date="2009-08-22T12:55:00Z">
        <w:r w:rsidR="008E78C2" w:rsidRPr="00002126">
          <w:rPr>
            <w:b w:val="0"/>
            <w:bCs w:val="0"/>
            <w:sz w:val="24"/>
            <w:szCs w:val="24"/>
            <w:lang w:val="en-US" w:eastAsia="ar-SA"/>
            <w:rPrChange w:id="974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-</w:t>
        </w:r>
      </w:ins>
      <w:ins w:id="975" w:author="Maxim Mazin" w:date="2009-08-22T12:45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976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1183.</w:t>
        </w:r>
      </w:ins>
      <w:bookmarkEnd w:id="956"/>
    </w:p>
    <w:p w:rsidR="009E1B08" w:rsidRPr="00002126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b w:val="0"/>
          <w:bCs w:val="0"/>
          <w:sz w:val="24"/>
          <w:szCs w:val="24"/>
          <w:lang w:val="en-US" w:eastAsia="ar-SA"/>
          <w:rPrChange w:id="977" w:author="Maxim Mazin" w:date="2009-08-22T13:07:00Z">
            <w:rPr>
              <w:b w:val="0"/>
              <w:bCs w:val="0"/>
            </w:rPr>
          </w:rPrChange>
        </w:rPr>
      </w:pPr>
      <w:bookmarkStart w:id="978" w:name="_Ref229208068"/>
      <w:ins w:id="979" w:author="Maxim Mazin" w:date="2009-08-22T12:45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980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Hewitt, C</w:t>
        </w:r>
      </w:ins>
      <w:ins w:id="981" w:author="Maxim Mazin" w:date="2009-08-22T13:07:00Z">
        <w:r w:rsidR="00002126" w:rsidRPr="00002126">
          <w:rPr>
            <w:b w:val="0"/>
            <w:bCs w:val="0"/>
            <w:i/>
            <w:sz w:val="24"/>
            <w:szCs w:val="24"/>
            <w:lang w:val="en-US" w:eastAsia="ar-SA"/>
            <w:rPrChange w:id="982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.</w:t>
        </w:r>
      </w:ins>
      <w:ins w:id="983" w:author="Maxim Mazin" w:date="2009-08-22T12:45:00Z">
        <w:r w:rsidRPr="00002126">
          <w:rPr>
            <w:b w:val="0"/>
            <w:bCs w:val="0"/>
            <w:sz w:val="24"/>
            <w:szCs w:val="24"/>
            <w:lang w:val="en-US" w:eastAsia="ar-SA"/>
            <w:rPrChange w:id="984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Universal Modular ACTOR Formalism for Articial Intelligence / Carl Hewitt, Peter Bishop, Richard Steiger // IJCAI. </w:t>
        </w:r>
      </w:ins>
      <w:ins w:id="985" w:author="Maxim Mazin" w:date="2009-08-22T12:55:00Z">
        <w:r w:rsidR="002D6594" w:rsidRPr="00002126">
          <w:rPr>
            <w:b w:val="0"/>
            <w:bCs w:val="0"/>
            <w:sz w:val="24"/>
            <w:szCs w:val="24"/>
            <w:lang w:val="en-US" w:eastAsia="ar-SA"/>
            <w:rPrChange w:id="986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87" w:author="Maxim Mazin" w:date="2009-08-22T12:45:00Z">
        <w:r w:rsidRPr="00002126">
          <w:rPr>
            <w:b w:val="0"/>
            <w:bCs w:val="0"/>
            <w:sz w:val="24"/>
            <w:szCs w:val="24"/>
            <w:lang w:val="en-US" w:eastAsia="ar-SA"/>
            <w:rPrChange w:id="98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1973. </w:t>
        </w:r>
      </w:ins>
      <w:ins w:id="989" w:author="Maxim Mazin" w:date="2009-08-22T12:55:00Z">
        <w:r w:rsidR="002D6594" w:rsidRPr="00002126">
          <w:rPr>
            <w:b w:val="0"/>
            <w:bCs w:val="0"/>
            <w:sz w:val="24"/>
            <w:szCs w:val="24"/>
            <w:lang w:val="en-US" w:eastAsia="ar-SA"/>
            <w:rPrChange w:id="99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991" w:author="Maxim Mazin" w:date="2009-08-22T12:45:00Z">
        <w:r w:rsidRPr="00002126">
          <w:rPr>
            <w:b w:val="0"/>
            <w:bCs w:val="0"/>
            <w:sz w:val="24"/>
            <w:szCs w:val="24"/>
            <w:lang w:val="en-US" w:eastAsia="ar-SA"/>
            <w:rPrChange w:id="992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Pp. 235</w:t>
        </w:r>
      </w:ins>
      <w:ins w:id="993" w:author="Maxim Mazin" w:date="2009-08-22T12:55:00Z">
        <w:r w:rsidR="002D6594" w:rsidRPr="00002126">
          <w:rPr>
            <w:b w:val="0"/>
            <w:bCs w:val="0"/>
            <w:sz w:val="24"/>
            <w:szCs w:val="24"/>
            <w:lang w:val="en-US" w:eastAsia="ar-SA"/>
            <w:rPrChange w:id="994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-</w:t>
        </w:r>
      </w:ins>
      <w:ins w:id="995" w:author="Maxim Mazin" w:date="2009-08-22T12:45:00Z">
        <w:r w:rsidRPr="00002126">
          <w:rPr>
            <w:b w:val="0"/>
            <w:bCs w:val="0"/>
            <w:sz w:val="24"/>
            <w:szCs w:val="24"/>
            <w:lang w:val="en-US" w:eastAsia="ar-SA"/>
            <w:rPrChange w:id="996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245.</w:t>
        </w:r>
      </w:ins>
      <w:ins w:id="997" w:author="Пользователь Windows" w:date="2009-05-17T16:09:00Z">
        <w:del w:id="998" w:author="Maxim Mazin" w:date="2009-08-22T12:45:00Z">
          <w:r w:rsidRPr="00002126">
            <w:rPr>
              <w:b w:val="0"/>
              <w:bCs w:val="0"/>
              <w:sz w:val="24"/>
              <w:szCs w:val="24"/>
              <w:lang w:val="en-US" w:eastAsia="ar-SA"/>
              <w:rPrChange w:id="999" w:author="Maxim Mazin" w:date="2009-08-22T13:07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Hewitt C., Bishop P., Steiger R. A Universal Modular Actor Formalism for Artificial Intelligence. // Proc. of the Third Int. Joint Conf. on AI (IJCAI-73). – Stanford, CA: Stanford University: 1973. – P. 235–245.</w:delText>
          </w:r>
        </w:del>
        <w:bookmarkEnd w:id="978"/>
        <w:r w:rsidRPr="00002126">
          <w:rPr>
            <w:b w:val="0"/>
            <w:bCs w:val="0"/>
            <w:sz w:val="24"/>
            <w:szCs w:val="24"/>
            <w:lang w:val="en-US" w:eastAsia="ar-SA"/>
            <w:rPrChange w:id="100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 </w:t>
        </w:r>
      </w:ins>
    </w:p>
    <w:p w:rsidR="00175715" w:rsidRPr="00002126" w:rsidRDefault="00002126" w:rsidP="00175715">
      <w:pPr>
        <w:pStyle w:val="western"/>
        <w:numPr>
          <w:ilvl w:val="0"/>
          <w:numId w:val="2"/>
        </w:numPr>
        <w:spacing w:after="0" w:afterAutospacing="0"/>
        <w:rPr>
          <w:ins w:id="1001" w:author="Пользователь Windows" w:date="2009-05-17T16:11:00Z"/>
          <w:b w:val="0"/>
          <w:bCs w:val="0"/>
          <w:sz w:val="24"/>
          <w:szCs w:val="24"/>
          <w:lang w:val="en-US" w:eastAsia="ar-SA"/>
          <w:rPrChange w:id="1002" w:author="Maxim Mazin" w:date="2009-08-22T13:07:00Z">
            <w:rPr>
              <w:ins w:id="1003" w:author="Пользователь Windows" w:date="2009-05-17T16:11:00Z"/>
              <w:b w:val="0"/>
              <w:bCs w:val="0"/>
              <w:sz w:val="24"/>
              <w:szCs w:val="24"/>
            </w:rPr>
          </w:rPrChange>
        </w:rPr>
      </w:pPr>
      <w:bookmarkStart w:id="1004" w:name="_Ref229208083"/>
      <w:ins w:id="1005" w:author="Maxim Mazin" w:date="2009-08-22T12:46:00Z">
        <w:r w:rsidRPr="00002126">
          <w:rPr>
            <w:b w:val="0"/>
            <w:bCs w:val="0"/>
            <w:i/>
            <w:sz w:val="24"/>
            <w:szCs w:val="24"/>
            <w:lang w:val="en-US" w:eastAsia="ar-SA"/>
            <w:rPrChange w:id="1006" w:author="Maxim Mazin" w:date="2009-08-22T13:07:00Z">
              <w:rPr>
                <w:b w:val="0"/>
                <w:bCs w:val="0"/>
                <w:sz w:val="24"/>
                <w:szCs w:val="24"/>
                <w:lang w:eastAsia="ar-SA"/>
              </w:rPr>
            </w:rPrChange>
          </w:rPr>
          <w:t>Armstrong, J</w:t>
        </w:r>
        <w:r w:rsidR="00D52DD7" w:rsidRPr="00002126">
          <w:rPr>
            <w:b w:val="0"/>
            <w:bCs w:val="0"/>
            <w:i/>
            <w:sz w:val="24"/>
            <w:szCs w:val="24"/>
            <w:lang w:val="en-US" w:eastAsia="ar-SA"/>
            <w:rPrChange w:id="1007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100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Programming Erlang: Software for a Concurrent World / Joe Armstrong. </w:t>
        </w:r>
      </w:ins>
      <w:ins w:id="1009" w:author="Maxim Mazin" w:date="2009-08-22T12:55:00Z">
        <w:r w:rsidR="00BA608C" w:rsidRPr="00002126">
          <w:rPr>
            <w:b w:val="0"/>
            <w:bCs w:val="0"/>
            <w:sz w:val="24"/>
            <w:szCs w:val="24"/>
            <w:lang w:val="en-US" w:eastAsia="ar-SA"/>
            <w:rPrChange w:id="1010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11" w:author="Maxim Mazin" w:date="2009-08-22T12:46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1012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Pragmatic Bookshelf, 2007. </w:t>
        </w:r>
      </w:ins>
      <w:ins w:id="1013" w:author="Maxim Mazin" w:date="2009-08-22T12:55:00Z">
        <w:r w:rsidR="00BA608C" w:rsidRPr="00002126">
          <w:rPr>
            <w:b w:val="0"/>
            <w:bCs w:val="0"/>
            <w:sz w:val="24"/>
            <w:szCs w:val="24"/>
            <w:lang w:val="en-US" w:eastAsia="ar-SA"/>
            <w:rPrChange w:id="1014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15" w:author="Maxim Mazin" w:date="2009-08-22T12:46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1016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jul.</w:t>
        </w:r>
      </w:ins>
      <w:del w:id="1017" w:author="Maxim Mazin" w:date="2009-08-22T12:46:00Z">
        <w:r w:rsidR="00D52DD7" w:rsidRPr="00002126">
          <w:rPr>
            <w:b w:val="0"/>
            <w:bCs w:val="0"/>
            <w:sz w:val="24"/>
            <w:szCs w:val="24"/>
            <w:lang w:val="en-US" w:eastAsia="ar-SA"/>
            <w:rPrChange w:id="1018" w:author="Maxim Mazin" w:date="2009-08-22T13:07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delText>Armstrong J. Programming ERLANG: Software for a Concurrent World. Pragmatic Bookshelf, 2007.</w:delText>
        </w:r>
      </w:del>
      <w:bookmarkEnd w:id="1004"/>
    </w:p>
    <w:p w:rsidR="009E1B08" w:rsidRPr="002E14A2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b w:val="0"/>
          <w:bCs w:val="0"/>
          <w:sz w:val="24"/>
          <w:szCs w:val="24"/>
          <w:lang w:eastAsia="ar-SA"/>
          <w:rPrChange w:id="1019" w:author="Maxim Mazin" w:date="2009-08-22T12:55:00Z">
            <w:rPr>
              <w:b w:val="0"/>
              <w:bCs w:val="0"/>
              <w:lang w:val="en-US"/>
            </w:rPr>
          </w:rPrChange>
        </w:rPr>
      </w:pPr>
      <w:bookmarkStart w:id="1020" w:name="_Ref230340009"/>
      <w:ins w:id="1021" w:author="Maxim Mazin" w:date="2009-08-22T12:46:00Z"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1022" w:author="Maxim Mazin" w:date="2009-08-22T13:07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Эккель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1023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002126">
          <w:rPr>
            <w:rFonts w:hint="eastAsia"/>
            <w:b w:val="0"/>
            <w:bCs w:val="0"/>
            <w:i/>
            <w:sz w:val="24"/>
            <w:szCs w:val="24"/>
            <w:lang w:eastAsia="ar-SA"/>
            <w:rPrChange w:id="1024" w:author="Maxim Mazin" w:date="2009-08-22T13:07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Б</w:t>
        </w:r>
        <w:r w:rsidRPr="00002126">
          <w:rPr>
            <w:b w:val="0"/>
            <w:bCs w:val="0"/>
            <w:i/>
            <w:sz w:val="24"/>
            <w:szCs w:val="24"/>
            <w:lang w:eastAsia="ar-SA"/>
            <w:rPrChange w:id="1025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102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2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Философия</w:t>
        </w:r>
        <w:r w:rsidRPr="00333A11">
          <w:rPr>
            <w:b w:val="0"/>
            <w:bCs w:val="0"/>
            <w:sz w:val="24"/>
            <w:szCs w:val="24"/>
            <w:lang w:eastAsia="ar-SA"/>
            <w:rPrChange w:id="102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Java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2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Б</w:t>
        </w:r>
        <w:r w:rsidRPr="00333A11">
          <w:rPr>
            <w:b w:val="0"/>
            <w:bCs w:val="0"/>
            <w:sz w:val="24"/>
            <w:szCs w:val="24"/>
            <w:lang w:eastAsia="ar-SA"/>
            <w:rPrChange w:id="103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3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Эккель</w:t>
        </w:r>
        <w:r w:rsidRPr="00333A11">
          <w:rPr>
            <w:b w:val="0"/>
            <w:bCs w:val="0"/>
            <w:sz w:val="24"/>
            <w:szCs w:val="24"/>
            <w:lang w:eastAsia="ar-SA"/>
            <w:rPrChange w:id="103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</w:ins>
      <w:ins w:id="1033" w:author="Maxim Mazin" w:date="2009-08-22T12:55:00Z">
        <w:r w:rsidRPr="00D52DD7">
          <w:rPr>
            <w:b w:val="0"/>
            <w:bCs w:val="0"/>
            <w:sz w:val="24"/>
            <w:szCs w:val="24"/>
            <w:lang w:eastAsia="ar-SA"/>
            <w:rPrChange w:id="1034" w:author="Maxim Mazin" w:date="2009-08-22T12:55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35" w:author="Maxim Mazin" w:date="2009-08-22T12:46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3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СПб</w:t>
        </w:r>
        <w:r w:rsidRPr="00333A11">
          <w:rPr>
            <w:b w:val="0"/>
            <w:bCs w:val="0"/>
            <w:sz w:val="24"/>
            <w:szCs w:val="24"/>
            <w:lang w:eastAsia="ar-SA"/>
            <w:rPrChange w:id="103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.: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3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Питер</w:t>
        </w:r>
        <w:r w:rsidRPr="00333A11">
          <w:rPr>
            <w:b w:val="0"/>
            <w:bCs w:val="0"/>
            <w:sz w:val="24"/>
            <w:szCs w:val="24"/>
            <w:lang w:eastAsia="ar-SA"/>
            <w:rPrChange w:id="103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2009. </w:t>
        </w:r>
      </w:ins>
      <w:ins w:id="1040" w:author="Maxim Mazin" w:date="2009-08-22T12:55:00Z">
        <w:r w:rsidRPr="00D52DD7">
          <w:rPr>
            <w:b w:val="0"/>
            <w:bCs w:val="0"/>
            <w:sz w:val="24"/>
            <w:szCs w:val="24"/>
            <w:lang w:eastAsia="ar-SA"/>
            <w:rPrChange w:id="1041" w:author="Maxim Mazin" w:date="2009-08-22T12:55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42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04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640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4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104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ins w:id="1046" w:author="Пользователь Windows" w:date="2009-05-17T16:11:00Z">
        <w:del w:id="1047" w:author="Maxim Mazin" w:date="2009-08-22T12:46:00Z">
          <w:r w:rsidRPr="00333A11">
            <w:rPr>
              <w:b w:val="0"/>
              <w:bCs w:val="0"/>
              <w:sz w:val="24"/>
              <w:szCs w:val="24"/>
              <w:lang w:eastAsia="ar-SA"/>
              <w:rPrChange w:id="1048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Eckel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049" w:author="Maxim Mazin" w:date="2009-08-22T12:55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0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B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051" w:author="Maxim Mazin" w:date="2009-08-22T12:55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.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2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Thinking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053" w:author="Maxim Mazin" w:date="2009-08-22T12:55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4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in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055" w:author="Maxim Mazin" w:date="2009-08-22T12:55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6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Java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057" w:author="Maxim Mazin" w:date="2009-08-22T12:55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.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8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>NJ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 xml:space="preserve">: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59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>Prentice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 xml:space="preserve"> 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060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>Hall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, 2006.</w:delText>
          </w:r>
        </w:del>
      </w:ins>
      <w:bookmarkEnd w:id="1020"/>
    </w:p>
    <w:p w:rsidR="00175715" w:rsidRPr="00653F7F" w:rsidRDefault="00D52DD7" w:rsidP="00175715">
      <w:pPr>
        <w:pStyle w:val="western"/>
        <w:numPr>
          <w:ilvl w:val="0"/>
          <w:numId w:val="2"/>
        </w:numPr>
        <w:spacing w:after="0" w:afterAutospacing="0"/>
        <w:rPr>
          <w:ins w:id="1061" w:author="Пользователь Windows" w:date="2009-05-17T16:12:00Z"/>
          <w:b w:val="0"/>
          <w:bCs w:val="0"/>
          <w:sz w:val="24"/>
          <w:szCs w:val="24"/>
          <w:lang w:eastAsia="ar-SA"/>
          <w:rPrChange w:id="1062" w:author="Maxim Mazin" w:date="2009-08-22T12:42:00Z">
            <w:rPr>
              <w:ins w:id="1063" w:author="Пользователь Windows" w:date="2009-05-17T16:12:00Z"/>
              <w:b w:val="0"/>
              <w:bCs w:val="0"/>
              <w:sz w:val="24"/>
              <w:szCs w:val="24"/>
            </w:rPr>
          </w:rPrChange>
        </w:rPr>
      </w:pPr>
      <w:bookmarkStart w:id="1064" w:name="CITEREFCarl_HewittPeter_Bishop_and_Richa"/>
      <w:bookmarkStart w:id="1065" w:name="_Ref229208176"/>
      <w:bookmarkEnd w:id="1064"/>
      <w:ins w:id="1066" w:author="Maxim Mazin" w:date="2009-08-22T12:46:00Z">
        <w:r w:rsidRPr="00BA125E">
          <w:rPr>
            <w:rFonts w:hint="eastAsia"/>
            <w:b w:val="0"/>
            <w:bCs w:val="0"/>
            <w:i/>
            <w:sz w:val="24"/>
            <w:szCs w:val="24"/>
            <w:lang w:eastAsia="ar-SA"/>
            <w:rPrChange w:id="1067" w:author="Maxim Mazin" w:date="2009-08-22T13:07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Дмитриев</w:t>
        </w:r>
        <w:r w:rsidRPr="00BA125E">
          <w:rPr>
            <w:b w:val="0"/>
            <w:bCs w:val="0"/>
            <w:i/>
            <w:sz w:val="24"/>
            <w:szCs w:val="24"/>
            <w:lang w:eastAsia="ar-SA"/>
            <w:rPrChange w:id="1068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BA125E">
          <w:rPr>
            <w:rFonts w:hint="eastAsia"/>
            <w:b w:val="0"/>
            <w:bCs w:val="0"/>
            <w:i/>
            <w:sz w:val="24"/>
            <w:szCs w:val="24"/>
            <w:lang w:eastAsia="ar-SA"/>
            <w:rPrChange w:id="1069" w:author="Maxim Mazin" w:date="2009-08-22T13:07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BA125E">
          <w:rPr>
            <w:b w:val="0"/>
            <w:bCs w:val="0"/>
            <w:i/>
            <w:sz w:val="24"/>
            <w:szCs w:val="24"/>
            <w:lang w:eastAsia="ar-SA"/>
            <w:rPrChange w:id="1070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107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7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Языково</w:t>
        </w:r>
        <w:r w:rsidRPr="00333A11">
          <w:rPr>
            <w:b w:val="0"/>
            <w:bCs w:val="0"/>
            <w:sz w:val="24"/>
            <w:szCs w:val="24"/>
            <w:lang w:eastAsia="ar-SA"/>
            <w:rPrChange w:id="107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-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7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ориентированное</w:t>
        </w:r>
        <w:r w:rsidRPr="00333A11">
          <w:rPr>
            <w:b w:val="0"/>
            <w:bCs w:val="0"/>
            <w:sz w:val="24"/>
            <w:szCs w:val="24"/>
            <w:lang w:eastAsia="ar-SA"/>
            <w:rPrChange w:id="107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7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программирование</w:t>
        </w:r>
        <w:r w:rsidRPr="00333A11">
          <w:rPr>
            <w:b w:val="0"/>
            <w:bCs w:val="0"/>
            <w:sz w:val="24"/>
            <w:szCs w:val="24"/>
            <w:lang w:eastAsia="ar-SA"/>
            <w:rPrChange w:id="107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: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7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следующая</w:t>
        </w:r>
        <w:r w:rsidRPr="00333A11">
          <w:rPr>
            <w:b w:val="0"/>
            <w:bCs w:val="0"/>
            <w:sz w:val="24"/>
            <w:szCs w:val="24"/>
            <w:lang w:eastAsia="ar-SA"/>
            <w:rPrChange w:id="107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8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парадигма</w:t>
        </w:r>
        <w:r w:rsidRPr="00333A11">
          <w:rPr>
            <w:b w:val="0"/>
            <w:bCs w:val="0"/>
            <w:sz w:val="24"/>
            <w:szCs w:val="24"/>
            <w:lang w:eastAsia="ar-SA"/>
            <w:rPrChange w:id="108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8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108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08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Дмитриев</w:t>
        </w:r>
        <w:r w:rsidRPr="00333A11">
          <w:rPr>
            <w:b w:val="0"/>
            <w:bCs w:val="0"/>
            <w:sz w:val="24"/>
            <w:szCs w:val="24"/>
            <w:lang w:eastAsia="ar-SA"/>
            <w:rPrChange w:id="108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// RSDN Magazine. </w:t>
        </w:r>
      </w:ins>
      <w:ins w:id="1086" w:author="Maxim Mazin" w:date="2009-08-22T12:56:00Z">
        <w:r w:rsidRPr="00D52DD7">
          <w:rPr>
            <w:b w:val="0"/>
            <w:bCs w:val="0"/>
            <w:sz w:val="24"/>
            <w:szCs w:val="24"/>
            <w:lang w:eastAsia="ar-SA"/>
            <w:rPrChange w:id="1087" w:author="Maxim Mazin" w:date="2009-08-22T12:5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88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08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2005. </w:t>
        </w:r>
      </w:ins>
      <w:ins w:id="1090" w:author="Maxim Mazin" w:date="2009-08-22T12:56:00Z">
        <w:r w:rsidRPr="00D52DD7">
          <w:rPr>
            <w:b w:val="0"/>
            <w:bCs w:val="0"/>
            <w:sz w:val="24"/>
            <w:szCs w:val="24"/>
            <w:lang w:eastAsia="ar-SA"/>
            <w:rPrChange w:id="1091" w:author="Maxim Mazin" w:date="2009-08-22T12:5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92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09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mar. </w:t>
        </w:r>
      </w:ins>
      <w:ins w:id="1094" w:author="Maxim Mazin" w:date="2009-08-22T12:56:00Z">
        <w:r w:rsidRPr="00D52DD7">
          <w:rPr>
            <w:b w:val="0"/>
            <w:bCs w:val="0"/>
            <w:sz w:val="24"/>
            <w:szCs w:val="24"/>
            <w:lang w:eastAsia="ar-SA"/>
            <w:rPrChange w:id="1095" w:author="Maxim Mazin" w:date="2009-08-22T12:5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096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09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no. 5. http://rsdn.ru/article/philosophy/LOP.xml.</w:t>
        </w:r>
      </w:ins>
      <w:del w:id="1098" w:author="Maxim Mazin" w:date="2009-08-22T12:46:00Z">
        <w:r>
          <w:rPr>
            <w:b w:val="0"/>
            <w:bCs w:val="0"/>
            <w:sz w:val="24"/>
            <w:szCs w:val="24"/>
            <w:lang w:eastAsia="ar-SA"/>
          </w:rPr>
          <w:delText>Дмитриев С. Языко-ориентированное программирование: следующая парадигма. //RSDN Magazine. 2005. №5. http://www.rsdn.ru/article/philosophy/LOP.xml.</w:delText>
        </w:r>
        <w:bookmarkEnd w:id="1065"/>
        <w:r>
          <w:rPr>
            <w:b w:val="0"/>
            <w:bCs w:val="0"/>
            <w:sz w:val="24"/>
            <w:szCs w:val="24"/>
            <w:lang w:eastAsia="ar-SA"/>
          </w:rPr>
          <w:delText xml:space="preserve"> </w:delText>
        </w:r>
      </w:del>
    </w:p>
    <w:p w:rsidR="009E1B08" w:rsidRPr="00653F7F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ins w:id="1099" w:author="Пользователь Windows" w:date="2009-05-17T16:13:00Z"/>
          <w:b w:val="0"/>
          <w:bCs w:val="0"/>
          <w:sz w:val="24"/>
          <w:szCs w:val="24"/>
          <w:lang w:eastAsia="ar-SA"/>
        </w:rPr>
      </w:pPr>
      <w:bookmarkStart w:id="1100" w:name="_Ref230340093"/>
      <w:ins w:id="1101" w:author="Maxim Mazin" w:date="2009-08-22T12:46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0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Компиляторы</w:t>
        </w:r>
        <w:r w:rsidRPr="00333A11">
          <w:rPr>
            <w:b w:val="0"/>
            <w:bCs w:val="0"/>
            <w:sz w:val="24"/>
            <w:szCs w:val="24"/>
            <w:lang w:eastAsia="ar-SA"/>
            <w:rPrChange w:id="110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0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Принципы</w:t>
        </w:r>
        <w:r w:rsidRPr="00333A11">
          <w:rPr>
            <w:b w:val="0"/>
            <w:bCs w:val="0"/>
            <w:sz w:val="24"/>
            <w:szCs w:val="24"/>
            <w:lang w:eastAsia="ar-SA"/>
            <w:rPrChange w:id="110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0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технологии</w:t>
        </w:r>
        <w:r w:rsidRPr="00333A11">
          <w:rPr>
            <w:b w:val="0"/>
            <w:bCs w:val="0"/>
            <w:sz w:val="24"/>
            <w:szCs w:val="24"/>
            <w:lang w:eastAsia="ar-SA"/>
            <w:rPrChange w:id="110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0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</w:t>
        </w:r>
        <w:r w:rsidRPr="00333A11">
          <w:rPr>
            <w:b w:val="0"/>
            <w:bCs w:val="0"/>
            <w:sz w:val="24"/>
            <w:szCs w:val="24"/>
            <w:lang w:eastAsia="ar-SA"/>
            <w:rPrChange w:id="110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1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инструментарий</w:t>
        </w:r>
        <w:r w:rsidRPr="00333A11">
          <w:rPr>
            <w:b w:val="0"/>
            <w:bCs w:val="0"/>
            <w:sz w:val="24"/>
            <w:szCs w:val="24"/>
            <w:lang w:eastAsia="ar-SA"/>
            <w:rPrChange w:id="111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A.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1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Ахо</w:t>
        </w:r>
        <w:r w:rsidRPr="00333A11">
          <w:rPr>
            <w:b w:val="0"/>
            <w:bCs w:val="0"/>
            <w:sz w:val="24"/>
            <w:szCs w:val="24"/>
            <w:lang w:eastAsia="ar-SA"/>
            <w:rPrChange w:id="111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1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М</w:t>
        </w:r>
        <w:r w:rsidRPr="00333A11">
          <w:rPr>
            <w:b w:val="0"/>
            <w:bCs w:val="0"/>
            <w:sz w:val="24"/>
            <w:szCs w:val="24"/>
            <w:lang w:eastAsia="ar-SA"/>
            <w:rPrChange w:id="111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1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Лам</w:t>
        </w:r>
        <w:r w:rsidRPr="00333A11">
          <w:rPr>
            <w:b w:val="0"/>
            <w:bCs w:val="0"/>
            <w:sz w:val="24"/>
            <w:szCs w:val="24"/>
            <w:lang w:eastAsia="ar-SA"/>
            <w:rPrChange w:id="111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1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Р</w:t>
        </w:r>
        <w:r w:rsidRPr="00333A11">
          <w:rPr>
            <w:b w:val="0"/>
            <w:bCs w:val="0"/>
            <w:sz w:val="24"/>
            <w:szCs w:val="24"/>
            <w:lang w:eastAsia="ar-SA"/>
            <w:rPrChange w:id="111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20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Сети</w:t>
        </w:r>
        <w:r w:rsidRPr="00333A11">
          <w:rPr>
            <w:b w:val="0"/>
            <w:bCs w:val="0"/>
            <w:sz w:val="24"/>
            <w:szCs w:val="24"/>
            <w:lang w:eastAsia="ar-SA"/>
            <w:rPrChange w:id="112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22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Дж</w:t>
        </w:r>
        <w:r w:rsidRPr="00333A11">
          <w:rPr>
            <w:b w:val="0"/>
            <w:bCs w:val="0"/>
            <w:sz w:val="24"/>
            <w:szCs w:val="24"/>
            <w:lang w:eastAsia="ar-SA"/>
            <w:rPrChange w:id="112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2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Ульман</w:t>
        </w:r>
        <w:r w:rsidRPr="00333A11">
          <w:rPr>
            <w:b w:val="0"/>
            <w:bCs w:val="0"/>
            <w:sz w:val="24"/>
            <w:szCs w:val="24"/>
            <w:lang w:eastAsia="ar-SA"/>
            <w:rPrChange w:id="112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</w:ins>
      <w:ins w:id="1126" w:author="Maxim Mazin" w:date="2009-08-22T12:56:00Z">
        <w:r w:rsidR="0058287A" w:rsidRPr="00333A11">
          <w:rPr>
            <w:b w:val="0"/>
            <w:bCs w:val="0"/>
            <w:sz w:val="24"/>
            <w:szCs w:val="24"/>
            <w:lang w:eastAsia="ar-SA"/>
            <w:rPrChange w:id="1127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28" w:author="Maxim Mazin" w:date="2009-08-22T12:46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2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Вильямс</w:t>
        </w:r>
        <w:r w:rsidRPr="00333A11">
          <w:rPr>
            <w:b w:val="0"/>
            <w:bCs w:val="0"/>
            <w:sz w:val="24"/>
            <w:szCs w:val="24"/>
            <w:lang w:eastAsia="ar-SA"/>
            <w:rPrChange w:id="113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2008. </w:t>
        </w:r>
      </w:ins>
      <w:ins w:id="1131" w:author="Maxim Mazin" w:date="2009-08-22T12:56:00Z">
        <w:r w:rsidR="0058287A" w:rsidRPr="00333A11">
          <w:rPr>
            <w:b w:val="0"/>
            <w:bCs w:val="0"/>
            <w:sz w:val="24"/>
            <w:szCs w:val="24"/>
            <w:lang w:eastAsia="ar-SA"/>
            <w:rPrChange w:id="113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33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13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1184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13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113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ins w:id="1137" w:author="Пользователь Windows" w:date="2009-05-17T16:12:00Z">
        <w:del w:id="1138" w:author="Maxim Mazin" w:date="2009-08-22T12:46:00Z">
          <w:r>
            <w:rPr>
              <w:b w:val="0"/>
              <w:bCs w:val="0"/>
              <w:sz w:val="24"/>
              <w:szCs w:val="24"/>
              <w:lang w:eastAsia="ar-SA"/>
            </w:rPr>
            <w:delText>Ахо А., Сети Р., Ульман Дж. Компиляторы. Принципы, технологии, инструменты. М.: Вильямс, 2003.</w:delText>
          </w:r>
        </w:del>
      </w:ins>
      <w:bookmarkEnd w:id="1100"/>
    </w:p>
    <w:p w:rsidR="009E1B08" w:rsidRPr="00333A11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ins w:id="1139" w:author="Maxim Mazin" w:date="2009-08-20T10:38:00Z"/>
          <w:b w:val="0"/>
          <w:bCs w:val="0"/>
          <w:sz w:val="24"/>
          <w:szCs w:val="24"/>
          <w:lang w:eastAsia="ar-SA"/>
          <w:rPrChange w:id="1140" w:author="Maxim Mazin" w:date="2009-08-22T13:06:00Z">
            <w:rPr>
              <w:ins w:id="1141" w:author="Maxim Mazin" w:date="2009-08-20T10:38:00Z"/>
              <w:b w:val="0"/>
              <w:bCs w:val="0"/>
              <w:sz w:val="24"/>
              <w:szCs w:val="24"/>
              <w:lang w:eastAsia="ar-SA"/>
            </w:rPr>
          </w:rPrChange>
        </w:rPr>
      </w:pPr>
      <w:bookmarkStart w:id="1142" w:name="_Ref230336354"/>
      <w:ins w:id="1143" w:author="Maxim Mazin" w:date="2009-08-22T12:46:00Z">
        <w:r w:rsidRPr="004B3EE8">
          <w:rPr>
            <w:b w:val="0"/>
            <w:bCs w:val="0"/>
            <w:i/>
            <w:sz w:val="24"/>
            <w:szCs w:val="24"/>
            <w:lang w:val="en-US" w:eastAsia="ar-SA"/>
            <w:rPrChange w:id="1144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Luo, Z.</w:t>
        </w:r>
        <w:r w:rsidRPr="004B3EE8">
          <w:rPr>
            <w:b w:val="0"/>
            <w:bCs w:val="0"/>
            <w:sz w:val="24"/>
            <w:szCs w:val="24"/>
            <w:lang w:val="en-US" w:eastAsia="ar-SA"/>
            <w:rPrChange w:id="1145" w:author="Maxim Mazin" w:date="2009-08-22T13:07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Computation and Reasoning: A Type Theory for Computer Science / Zhaohui Luo. </w:t>
        </w:r>
        <w:r w:rsidRPr="00333A11">
          <w:rPr>
            <w:b w:val="0"/>
            <w:bCs w:val="0"/>
            <w:sz w:val="24"/>
            <w:szCs w:val="24"/>
            <w:lang w:eastAsia="ar-SA"/>
            <w:rPrChange w:id="114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International Series of Monographs on Computer Science no. 11. </w:t>
        </w:r>
      </w:ins>
      <w:ins w:id="1147" w:author="Maxim Mazin" w:date="2009-08-22T12:56:00Z">
        <w:r w:rsidR="00767127" w:rsidRPr="00333A11">
          <w:rPr>
            <w:b w:val="0"/>
            <w:bCs w:val="0"/>
            <w:sz w:val="24"/>
            <w:szCs w:val="24"/>
            <w:lang w:eastAsia="ar-SA"/>
            <w:rPrChange w:id="1148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49" w:author="Maxim Mazin" w:date="2009-08-22T12:46:00Z">
        <w:r w:rsidRPr="00333A11">
          <w:rPr>
            <w:b w:val="0"/>
            <w:bCs w:val="0"/>
            <w:sz w:val="24"/>
            <w:szCs w:val="24"/>
            <w:lang w:eastAsia="ar-SA"/>
            <w:rPrChange w:id="115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Oxford University Press, 1994.</w:t>
        </w:r>
      </w:ins>
      <w:ins w:id="1151" w:author="Пользователь Windows" w:date="2009-05-17T16:13:00Z">
        <w:del w:id="1152" w:author="Maxim Mazin" w:date="2009-08-22T12:46:00Z">
          <w:r w:rsidRPr="00333A11">
            <w:rPr>
              <w:b w:val="0"/>
              <w:bCs w:val="0"/>
              <w:sz w:val="24"/>
              <w:szCs w:val="24"/>
              <w:lang w:eastAsia="ar-SA"/>
              <w:rPrChange w:id="1153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Luo Z. Computation and Reasoning: A Type Theory for Computer Science. Oxford University Press, 1994.</w:delText>
          </w:r>
        </w:del>
      </w:ins>
      <w:bookmarkEnd w:id="1142"/>
    </w:p>
    <w:p w:rsidR="000C6250" w:rsidRPr="00653F7F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ins w:id="1154" w:author="Maxim Mazin" w:date="2009-08-20T10:38:00Z"/>
          <w:b w:val="0"/>
          <w:bCs w:val="0"/>
          <w:sz w:val="24"/>
          <w:szCs w:val="24"/>
          <w:lang w:eastAsia="ar-SA"/>
          <w:rPrChange w:id="1155" w:author="Maxim Mazin" w:date="2009-08-22T12:42:00Z">
            <w:rPr>
              <w:ins w:id="1156" w:author="Maxim Mazin" w:date="2009-08-20T10:38:00Z"/>
            </w:rPr>
          </w:rPrChange>
        </w:rPr>
      </w:pPr>
      <w:bookmarkStart w:id="1157" w:name="_Ref238710039"/>
      <w:ins w:id="1158" w:author="Maxim Mazin" w:date="2009-08-22T12:47:00Z">
        <w:r w:rsidRPr="004D259A">
          <w:rPr>
            <w:b w:val="0"/>
            <w:bCs w:val="0"/>
            <w:i/>
            <w:sz w:val="24"/>
            <w:szCs w:val="24"/>
            <w:lang w:eastAsia="ar-SA"/>
            <w:rPrChange w:id="1159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Bovet, J.</w:t>
        </w:r>
        <w:r w:rsidRPr="00333A11">
          <w:rPr>
            <w:b w:val="0"/>
            <w:bCs w:val="0"/>
            <w:sz w:val="24"/>
            <w:szCs w:val="24"/>
            <w:lang w:eastAsia="ar-SA"/>
            <w:rPrChange w:id="116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ANTLRWorks: an ANTLR grammar development environment / Jean Bovet, Terence Parr // Softw, Pract. Exper. </w:t>
        </w:r>
      </w:ins>
      <w:ins w:id="1161" w:author="Maxim Mazin" w:date="2009-08-22T12:57:00Z">
        <w:r w:rsidR="00954C96" w:rsidRPr="00333A11">
          <w:rPr>
            <w:b w:val="0"/>
            <w:bCs w:val="0"/>
            <w:sz w:val="24"/>
            <w:szCs w:val="24"/>
            <w:lang w:eastAsia="ar-SA"/>
            <w:rPrChange w:id="116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63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6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2008. </w:t>
        </w:r>
      </w:ins>
      <w:ins w:id="1165" w:author="Maxim Mazin" w:date="2009-08-22T12:57:00Z">
        <w:r w:rsidR="00954C96" w:rsidRPr="00333A11">
          <w:rPr>
            <w:b w:val="0"/>
            <w:bCs w:val="0"/>
            <w:sz w:val="24"/>
            <w:szCs w:val="24"/>
            <w:lang w:eastAsia="ar-SA"/>
            <w:rPrChange w:id="1166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67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6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Vol. 38, no. 12. </w:t>
        </w:r>
      </w:ins>
      <w:ins w:id="1169" w:author="Maxim Mazin" w:date="2009-08-22T12:57:00Z">
        <w:r w:rsidR="00954C96" w:rsidRPr="00333A11">
          <w:rPr>
            <w:b w:val="0"/>
            <w:bCs w:val="0"/>
            <w:sz w:val="24"/>
            <w:szCs w:val="24"/>
            <w:lang w:eastAsia="ar-SA"/>
            <w:rPrChange w:id="1170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71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7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Pp. 1305</w:t>
        </w:r>
      </w:ins>
      <w:ins w:id="1173" w:author="Maxim Mazin" w:date="2009-08-22T12:57:00Z">
        <w:r w:rsidR="00954C96" w:rsidRPr="00333A11">
          <w:rPr>
            <w:b w:val="0"/>
            <w:bCs w:val="0"/>
            <w:sz w:val="24"/>
            <w:szCs w:val="24"/>
            <w:lang w:eastAsia="ar-SA"/>
            <w:rPrChange w:id="1174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-</w:t>
        </w:r>
      </w:ins>
      <w:ins w:id="1175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7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1332. http://dx.doi.org/10.1002/spe.872.</w:t>
        </w:r>
      </w:ins>
      <w:bookmarkEnd w:id="1157"/>
    </w:p>
    <w:p w:rsidR="000C6250" w:rsidRPr="00333A11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ins w:id="1177" w:author="Пользователь Windows" w:date="2009-05-17T16:15:00Z"/>
          <w:b w:val="0"/>
          <w:bCs w:val="0"/>
          <w:sz w:val="24"/>
          <w:szCs w:val="24"/>
          <w:lang w:eastAsia="ar-SA"/>
          <w:rPrChange w:id="1178" w:author="Maxim Mazin" w:date="2009-08-22T13:06:00Z">
            <w:rPr>
              <w:ins w:id="1179" w:author="Пользователь Windows" w:date="2009-05-17T16:15:00Z"/>
              <w:b w:val="0"/>
              <w:bCs w:val="0"/>
              <w:sz w:val="24"/>
              <w:szCs w:val="24"/>
              <w:lang w:eastAsia="ar-SA"/>
            </w:rPr>
          </w:rPrChange>
        </w:rPr>
      </w:pPr>
      <w:bookmarkStart w:id="1180" w:name="_Ref238710050"/>
      <w:ins w:id="1181" w:author="Maxim Mazin" w:date="2009-08-22T12:47:00Z">
        <w:r w:rsidRPr="004D259A">
          <w:rPr>
            <w:b w:val="0"/>
            <w:bCs w:val="0"/>
            <w:i/>
            <w:sz w:val="24"/>
            <w:szCs w:val="24"/>
            <w:lang w:eastAsia="ar-SA"/>
            <w:rPrChange w:id="1182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Sevenich, R.</w:t>
        </w:r>
        <w:r w:rsidRPr="00333A11">
          <w:rPr>
            <w:b w:val="0"/>
            <w:bCs w:val="0"/>
            <w:sz w:val="24"/>
            <w:szCs w:val="24"/>
            <w:lang w:eastAsia="ar-SA"/>
            <w:rPrChange w:id="118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Compiler Construction Tools / Richard A. Sevenich // Linux Gazette. </w:t>
        </w:r>
      </w:ins>
      <w:ins w:id="1184" w:author="Maxim Mazin" w:date="2009-08-22T12:57:00Z">
        <w:r w:rsidR="0088336B" w:rsidRPr="00333A11">
          <w:rPr>
            <w:b w:val="0"/>
            <w:bCs w:val="0"/>
            <w:sz w:val="24"/>
            <w:szCs w:val="24"/>
            <w:lang w:eastAsia="ar-SA"/>
            <w:rPrChange w:id="1185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86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8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1999. </w:t>
        </w:r>
      </w:ins>
      <w:ins w:id="1188" w:author="Maxim Mazin" w:date="2009-08-22T12:57:00Z">
        <w:r w:rsidR="0088336B" w:rsidRPr="00333A11">
          <w:rPr>
            <w:b w:val="0"/>
            <w:bCs w:val="0"/>
            <w:sz w:val="24"/>
            <w:szCs w:val="24"/>
            <w:lang w:eastAsia="ar-SA"/>
            <w:rPrChange w:id="1189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90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9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mar. </w:t>
        </w:r>
      </w:ins>
      <w:ins w:id="1192" w:author="Maxim Mazin" w:date="2009-08-22T12:57:00Z">
        <w:r w:rsidR="0088336B" w:rsidRPr="00333A11">
          <w:rPr>
            <w:b w:val="0"/>
            <w:bCs w:val="0"/>
            <w:sz w:val="24"/>
            <w:szCs w:val="24"/>
            <w:lang w:eastAsia="ar-SA"/>
            <w:rPrChange w:id="1193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194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19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Vol. 39. http://linuxgazette.net/issue39/sevenich.html.</w:t>
        </w:r>
      </w:ins>
      <w:bookmarkEnd w:id="1180"/>
    </w:p>
    <w:p w:rsidR="00125AE8" w:rsidRPr="00333A11" w:rsidRDefault="00D52DD7" w:rsidP="009E1B08">
      <w:pPr>
        <w:pStyle w:val="western"/>
        <w:numPr>
          <w:ilvl w:val="0"/>
          <w:numId w:val="2"/>
        </w:numPr>
        <w:spacing w:after="0" w:afterAutospacing="0"/>
        <w:rPr>
          <w:ins w:id="1196" w:author="Пользователь Windows" w:date="2009-05-17T16:17:00Z"/>
          <w:b w:val="0"/>
          <w:bCs w:val="0"/>
          <w:sz w:val="24"/>
          <w:szCs w:val="24"/>
          <w:lang w:eastAsia="ar-SA"/>
          <w:rPrChange w:id="1197" w:author="Maxim Mazin" w:date="2009-08-22T13:06:00Z">
            <w:rPr>
              <w:ins w:id="1198" w:author="Пользователь Windows" w:date="2009-05-17T16:17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1199" w:name="_Ref230340353"/>
      <w:ins w:id="1200" w:author="Maxim Mazin" w:date="2009-08-22T12:47:00Z">
        <w:r w:rsidRPr="004D259A">
          <w:rPr>
            <w:b w:val="0"/>
            <w:bCs w:val="0"/>
            <w:i/>
            <w:sz w:val="24"/>
            <w:szCs w:val="24"/>
            <w:lang w:eastAsia="ar-SA"/>
            <w:rPrChange w:id="1201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Fowler, M.</w:t>
        </w:r>
        <w:r w:rsidRPr="00333A11">
          <w:rPr>
            <w:b w:val="0"/>
            <w:bCs w:val="0"/>
            <w:sz w:val="24"/>
            <w:szCs w:val="24"/>
            <w:lang w:eastAsia="ar-SA"/>
            <w:rPrChange w:id="120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Crossing Refactoring's Rubicon / Martin Fowler // ThoughtWorks. </w:t>
        </w:r>
      </w:ins>
      <w:ins w:id="1203" w:author="Maxim Mazin" w:date="2009-08-22T12:57:00Z">
        <w:r w:rsidR="009B2FD7" w:rsidRPr="00333A11">
          <w:rPr>
            <w:b w:val="0"/>
            <w:bCs w:val="0"/>
            <w:sz w:val="24"/>
            <w:szCs w:val="24"/>
            <w:lang w:eastAsia="ar-SA"/>
            <w:rPrChange w:id="1204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05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0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2001. </w:t>
        </w:r>
      </w:ins>
      <w:ins w:id="1207" w:author="Maxim Mazin" w:date="2009-08-22T12:58:00Z">
        <w:r w:rsidR="009B2FD7" w:rsidRPr="00333A11">
          <w:rPr>
            <w:b w:val="0"/>
            <w:bCs w:val="0"/>
            <w:sz w:val="24"/>
            <w:szCs w:val="24"/>
            <w:lang w:eastAsia="ar-SA"/>
            <w:rPrChange w:id="1208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09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1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http://martinfowler.com/articles/refactoringRubicon.html.</w:t>
        </w:r>
      </w:ins>
      <w:ins w:id="1211" w:author="Пользователь Windows" w:date="2009-05-17T16:16:00Z">
        <w:del w:id="1212" w:author="Maxim Mazin" w:date="2009-08-22T12:47:00Z">
          <w:r w:rsidRPr="00333A11">
            <w:rPr>
              <w:b w:val="0"/>
              <w:bCs w:val="0"/>
              <w:sz w:val="24"/>
              <w:szCs w:val="24"/>
              <w:lang w:eastAsia="ar-SA"/>
              <w:rPrChange w:id="1213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Fowler M. PostIntelliJ </w:delText>
          </w:r>
        </w:del>
      </w:ins>
      <w:ins w:id="1214" w:author="Пользователь Windows" w:date="2009-05-17T16:17:00Z">
        <w:del w:id="1215" w:author="Maxim Mazin" w:date="2009-08-22T12:47:00Z"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216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begin"/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217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 HYPERLINK "</w:delInstrText>
          </w:r>
        </w:del>
      </w:ins>
      <w:ins w:id="1218" w:author="Пользователь Windows" w:date="2009-05-17T16:15:00Z">
        <w:del w:id="1219" w:author="Maxim Mazin" w:date="2009-08-22T12:47:00Z">
          <w:r w:rsidRPr="00333A11">
            <w:rPr>
              <w:b w:val="0"/>
              <w:bCs w:val="0"/>
              <w:sz w:val="24"/>
              <w:szCs w:val="24"/>
              <w:lang w:eastAsia="ar-SA"/>
              <w:rPrChange w:id="1220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InstrText>http://martinfowler.com/bliki/PostIntelliJ.html</w:delInstrText>
          </w:r>
        </w:del>
      </w:ins>
      <w:ins w:id="1221" w:author="Пользователь Windows" w:date="2009-05-17T16:17:00Z">
        <w:del w:id="1222" w:author="Maxim Mazin" w:date="2009-08-22T12:47:00Z">
          <w:r w:rsidRPr="00333A11">
            <w:rPr>
              <w:b w:val="0"/>
              <w:bCs w:val="0"/>
              <w:sz w:val="24"/>
              <w:szCs w:val="24"/>
              <w:lang w:eastAsia="ar-SA"/>
              <w:rPrChange w:id="1223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" </w:delInstrText>
          </w:r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224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separate"/>
          </w:r>
        </w:del>
      </w:ins>
      <w:ins w:id="1225" w:author="Пользователь Windows" w:date="2009-05-17T16:15:00Z">
        <w:del w:id="1226" w:author="Maxim Mazin" w:date="2009-08-22T12:47:00Z">
          <w:r w:rsidRPr="00333A11">
            <w:rPr>
              <w:b w:val="0"/>
              <w:bCs w:val="0"/>
              <w:sz w:val="24"/>
              <w:szCs w:val="24"/>
              <w:lang w:eastAsia="ar-SA"/>
              <w:rPrChange w:id="1227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>http://martinfowler.com/bliki/PostIntelliJ.html</w:delText>
          </w:r>
        </w:del>
      </w:ins>
      <w:ins w:id="1228" w:author="Пользователь Windows" w:date="2009-05-17T16:17:00Z">
        <w:del w:id="1229" w:author="Maxim Mazin" w:date="2009-08-22T12:47:00Z"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230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end"/>
          </w:r>
        </w:del>
        <w:bookmarkEnd w:id="1199"/>
      </w:ins>
    </w:p>
    <w:p w:rsidR="00125AE8" w:rsidRPr="00653F7F" w:rsidRDefault="00D52DD7" w:rsidP="00125AE8">
      <w:pPr>
        <w:pStyle w:val="western"/>
        <w:numPr>
          <w:ilvl w:val="0"/>
          <w:numId w:val="2"/>
        </w:numPr>
        <w:spacing w:after="0" w:afterAutospacing="0"/>
        <w:rPr>
          <w:ins w:id="1231" w:author="Пользователь Windows" w:date="2009-05-17T16:18:00Z"/>
          <w:b w:val="0"/>
          <w:bCs w:val="0"/>
          <w:sz w:val="24"/>
          <w:szCs w:val="24"/>
          <w:lang w:eastAsia="ar-SA"/>
          <w:rPrChange w:id="1232" w:author="Maxim Mazin" w:date="2009-08-22T12:42:00Z">
            <w:rPr>
              <w:ins w:id="1233" w:author="Пользователь Windows" w:date="2009-05-17T16:18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1234" w:name="_Ref230340430"/>
      <w:ins w:id="1235" w:author="Maxim Mazin" w:date="2009-08-22T12:47:00Z">
        <w:r w:rsidRPr="004D259A">
          <w:rPr>
            <w:rFonts w:hint="eastAsia"/>
            <w:b w:val="0"/>
            <w:bCs w:val="0"/>
            <w:i/>
            <w:sz w:val="24"/>
            <w:szCs w:val="24"/>
            <w:lang w:eastAsia="ar-SA"/>
            <w:rPrChange w:id="1236" w:author="Maxim Mazin" w:date="2009-08-22T13:08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Давыдов</w:t>
        </w:r>
        <w:r w:rsidRPr="004D259A">
          <w:rPr>
            <w:b w:val="0"/>
            <w:bCs w:val="0"/>
            <w:i/>
            <w:sz w:val="24"/>
            <w:szCs w:val="24"/>
            <w:lang w:eastAsia="ar-SA"/>
            <w:rPrChange w:id="1237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4D259A">
          <w:rPr>
            <w:rFonts w:hint="eastAsia"/>
            <w:b w:val="0"/>
            <w:bCs w:val="0"/>
            <w:i/>
            <w:sz w:val="24"/>
            <w:szCs w:val="24"/>
            <w:lang w:eastAsia="ar-SA"/>
            <w:rPrChange w:id="1238" w:author="Maxim Mazin" w:date="2009-08-22T13:08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4D259A">
          <w:rPr>
            <w:b w:val="0"/>
            <w:bCs w:val="0"/>
            <w:i/>
            <w:sz w:val="24"/>
            <w:szCs w:val="24"/>
            <w:lang w:eastAsia="ar-SA"/>
            <w:rPrChange w:id="1239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  <w:r w:rsidRPr="00333A11">
          <w:rPr>
            <w:b w:val="0"/>
            <w:bCs w:val="0"/>
            <w:sz w:val="24"/>
            <w:szCs w:val="24"/>
            <w:lang w:eastAsia="ar-SA"/>
            <w:rPrChange w:id="124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IntelliJ IDEA.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4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Профессиональное</w:t>
        </w:r>
        <w:r w:rsidRPr="00333A11">
          <w:rPr>
            <w:b w:val="0"/>
            <w:bCs w:val="0"/>
            <w:sz w:val="24"/>
            <w:szCs w:val="24"/>
            <w:lang w:eastAsia="ar-SA"/>
            <w:rPrChange w:id="124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4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программирование</w:t>
        </w:r>
        <w:r w:rsidRPr="00333A11">
          <w:rPr>
            <w:b w:val="0"/>
            <w:bCs w:val="0"/>
            <w:sz w:val="24"/>
            <w:szCs w:val="24"/>
            <w:lang w:eastAsia="ar-SA"/>
            <w:rPrChange w:id="124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4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на</w:t>
        </w:r>
        <w:r w:rsidRPr="00333A11">
          <w:rPr>
            <w:b w:val="0"/>
            <w:bCs w:val="0"/>
            <w:sz w:val="24"/>
            <w:szCs w:val="24"/>
            <w:lang w:eastAsia="ar-SA"/>
            <w:rPrChange w:id="124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Java.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4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Наиболее</w:t>
        </w:r>
        <w:r w:rsidRPr="00333A11">
          <w:rPr>
            <w:b w:val="0"/>
            <w:bCs w:val="0"/>
            <w:sz w:val="24"/>
            <w:szCs w:val="24"/>
            <w:lang w:eastAsia="ar-SA"/>
            <w:rPrChange w:id="124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4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полное</w:t>
        </w:r>
        <w:r w:rsidRPr="00333A11">
          <w:rPr>
            <w:b w:val="0"/>
            <w:bCs w:val="0"/>
            <w:sz w:val="24"/>
            <w:szCs w:val="24"/>
            <w:lang w:eastAsia="ar-SA"/>
            <w:rPrChange w:id="125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51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руководство</w:t>
        </w:r>
        <w:r w:rsidRPr="00333A11">
          <w:rPr>
            <w:b w:val="0"/>
            <w:bCs w:val="0"/>
            <w:sz w:val="24"/>
            <w:szCs w:val="24"/>
            <w:lang w:eastAsia="ar-SA"/>
            <w:rPrChange w:id="1252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/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53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125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55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Давыдов</w:t>
        </w:r>
        <w:r w:rsidRPr="00333A11">
          <w:rPr>
            <w:b w:val="0"/>
            <w:bCs w:val="0"/>
            <w:sz w:val="24"/>
            <w:szCs w:val="24"/>
            <w:lang w:eastAsia="ar-SA"/>
            <w:rPrChange w:id="125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57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А</w:t>
        </w:r>
        <w:r w:rsidRPr="00333A11">
          <w:rPr>
            <w:b w:val="0"/>
            <w:bCs w:val="0"/>
            <w:sz w:val="24"/>
            <w:szCs w:val="24"/>
            <w:lang w:eastAsia="ar-SA"/>
            <w:rPrChange w:id="125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59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Ефимов</w:t>
        </w:r>
        <w:r w:rsidRPr="00333A11">
          <w:rPr>
            <w:b w:val="0"/>
            <w:bCs w:val="0"/>
            <w:sz w:val="24"/>
            <w:szCs w:val="24"/>
            <w:lang w:eastAsia="ar-SA"/>
            <w:rPrChange w:id="126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. </w:t>
        </w:r>
      </w:ins>
      <w:ins w:id="1261" w:author="Maxim Mazin" w:date="2009-08-22T12:58:00Z">
        <w:r w:rsidRPr="00D52DD7">
          <w:rPr>
            <w:b w:val="0"/>
            <w:bCs w:val="0"/>
            <w:sz w:val="24"/>
            <w:szCs w:val="24"/>
            <w:lang w:eastAsia="ar-SA"/>
            <w:rPrChange w:id="1262" w:author="Maxim Mazin" w:date="2009-08-22T12:5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63" w:author="Maxim Mazin" w:date="2009-08-22T12:47:00Z"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6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СПб</w:t>
        </w:r>
        <w:r w:rsidRPr="00333A11">
          <w:rPr>
            <w:b w:val="0"/>
            <w:bCs w:val="0"/>
            <w:sz w:val="24"/>
            <w:szCs w:val="24"/>
            <w:lang w:eastAsia="ar-SA"/>
            <w:rPrChange w:id="126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: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66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БХВ</w:t>
        </w:r>
        <w:r w:rsidRPr="00333A11">
          <w:rPr>
            <w:b w:val="0"/>
            <w:bCs w:val="0"/>
            <w:sz w:val="24"/>
            <w:szCs w:val="24"/>
            <w:lang w:eastAsia="ar-SA"/>
            <w:rPrChange w:id="126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-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68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Петербург</w:t>
        </w:r>
        <w:r w:rsidRPr="00333A11">
          <w:rPr>
            <w:b w:val="0"/>
            <w:bCs w:val="0"/>
            <w:sz w:val="24"/>
            <w:szCs w:val="24"/>
            <w:lang w:eastAsia="ar-SA"/>
            <w:rPrChange w:id="1269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, 2005. </w:t>
        </w:r>
      </w:ins>
      <w:ins w:id="1270" w:author="Maxim Mazin" w:date="2009-08-22T12:58:00Z">
        <w:r w:rsidRPr="00D52DD7">
          <w:rPr>
            <w:b w:val="0"/>
            <w:bCs w:val="0"/>
            <w:sz w:val="24"/>
            <w:szCs w:val="24"/>
            <w:lang w:eastAsia="ar-SA"/>
            <w:rPrChange w:id="1271" w:author="Maxim Mazin" w:date="2009-08-22T12:5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72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7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800 </w:t>
        </w:r>
        <w:r w:rsidRPr="00333A11">
          <w:rPr>
            <w:rFonts w:hint="eastAsia"/>
            <w:b w:val="0"/>
            <w:bCs w:val="0"/>
            <w:sz w:val="24"/>
            <w:szCs w:val="24"/>
            <w:lang w:eastAsia="ar-SA"/>
            <w:rPrChange w:id="1274" w:author="Maxim Mazin" w:date="2009-08-22T13:06:00Z">
              <w:rPr>
                <w:rStyle w:val="apple-style-span"/>
                <w:rFonts w:ascii="-webkit-monospace" w:hAnsi="-webkit-monospace" w:hint="eastAsia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с</w:t>
        </w:r>
        <w:r w:rsidRPr="00333A11">
          <w:rPr>
            <w:b w:val="0"/>
            <w:bCs w:val="0"/>
            <w:sz w:val="24"/>
            <w:szCs w:val="24"/>
            <w:lang w:eastAsia="ar-SA"/>
            <w:rPrChange w:id="127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.</w:t>
        </w:r>
      </w:ins>
      <w:ins w:id="1276" w:author="Пользователь Windows" w:date="2009-05-17T16:17:00Z">
        <w:del w:id="1277" w:author="Maxim Mazin" w:date="2009-08-22T12:47:00Z">
          <w:r w:rsidRPr="00D52DD7">
            <w:rPr>
              <w:b w:val="0"/>
              <w:bCs w:val="0"/>
              <w:sz w:val="24"/>
              <w:szCs w:val="24"/>
              <w:lang w:eastAsia="ar-SA"/>
              <w:rPrChange w:id="1278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Fields D. K., Saunders S., Belyaev E. IntelliJ IDEA in Action. Manning Publications, 2006.</w:delText>
          </w:r>
          <w:bookmarkEnd w:id="1234"/>
          <w:r w:rsidRPr="00D52DD7">
            <w:rPr>
              <w:b w:val="0"/>
              <w:bCs w:val="0"/>
              <w:sz w:val="24"/>
              <w:szCs w:val="24"/>
              <w:lang w:eastAsia="ar-SA"/>
              <w:rPrChange w:id="1279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</w:del>
      </w:ins>
    </w:p>
    <w:p w:rsidR="00125AE8" w:rsidRPr="00333A11" w:rsidRDefault="00D52DD7" w:rsidP="00125AE8">
      <w:pPr>
        <w:pStyle w:val="western"/>
        <w:numPr>
          <w:ilvl w:val="0"/>
          <w:numId w:val="2"/>
        </w:numPr>
        <w:spacing w:after="0" w:afterAutospacing="0"/>
        <w:rPr>
          <w:ins w:id="1280" w:author="Пользователь Windows" w:date="2009-05-17T15:31:00Z"/>
          <w:b w:val="0"/>
          <w:bCs w:val="0"/>
          <w:sz w:val="24"/>
          <w:szCs w:val="24"/>
          <w:lang w:eastAsia="ar-SA"/>
          <w:rPrChange w:id="1281" w:author="Maxim Mazin" w:date="2009-08-22T13:06:00Z">
            <w:rPr>
              <w:ins w:id="1282" w:author="Пользователь Windows" w:date="2009-05-17T15:31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1283" w:name="_Ref230337531"/>
      <w:ins w:id="1284" w:author="Maxim Mazin" w:date="2009-08-22T12:47:00Z">
        <w:r w:rsidRPr="004D259A">
          <w:rPr>
            <w:b w:val="0"/>
            <w:bCs w:val="0"/>
            <w:i/>
            <w:sz w:val="24"/>
            <w:szCs w:val="24"/>
            <w:lang w:eastAsia="ar-SA"/>
            <w:rPrChange w:id="1285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Solomatov, K.</w:t>
        </w:r>
        <w:r w:rsidRPr="00333A11">
          <w:rPr>
            <w:b w:val="0"/>
            <w:bCs w:val="0"/>
            <w:sz w:val="24"/>
            <w:szCs w:val="24"/>
            <w:lang w:eastAsia="ar-SA"/>
            <w:rPrChange w:id="1286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DSL Adoption with JetBrains MPS / Konstantin Solomatov // DZone, Architect Zone. </w:t>
        </w:r>
      </w:ins>
      <w:ins w:id="1287" w:author="Maxim Mazin" w:date="2009-08-22T12:58:00Z">
        <w:r w:rsidR="00DD7AC5" w:rsidRPr="00333A11">
          <w:rPr>
            <w:b w:val="0"/>
            <w:bCs w:val="0"/>
            <w:sz w:val="24"/>
            <w:szCs w:val="24"/>
            <w:lang w:eastAsia="ar-SA"/>
            <w:rPrChange w:id="1288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89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90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2009. </w:t>
        </w:r>
      </w:ins>
      <w:ins w:id="1291" w:author="Maxim Mazin" w:date="2009-08-22T12:58:00Z">
        <w:r w:rsidR="00DD7AC5" w:rsidRPr="00333A11">
          <w:rPr>
            <w:b w:val="0"/>
            <w:bCs w:val="0"/>
            <w:sz w:val="24"/>
            <w:szCs w:val="24"/>
            <w:lang w:eastAsia="ar-SA"/>
            <w:rPrChange w:id="129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93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94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apr. </w:t>
        </w:r>
      </w:ins>
      <w:ins w:id="1295" w:author="Maxim Mazin" w:date="2009-08-22T12:58:00Z">
        <w:r w:rsidR="00DD7AC5" w:rsidRPr="00333A11">
          <w:rPr>
            <w:b w:val="0"/>
            <w:bCs w:val="0"/>
            <w:sz w:val="24"/>
            <w:szCs w:val="24"/>
            <w:lang w:eastAsia="ar-SA"/>
            <w:rPrChange w:id="1296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297" w:author="Maxim Mazin" w:date="2009-08-22T12:47:00Z">
        <w:r w:rsidRPr="00333A11">
          <w:rPr>
            <w:b w:val="0"/>
            <w:bCs w:val="0"/>
            <w:sz w:val="24"/>
            <w:szCs w:val="24"/>
            <w:lang w:eastAsia="ar-SA"/>
            <w:rPrChange w:id="1298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http://architects.dzone.com/articles/solving-problem-dsls-adoption.</w:t>
        </w:r>
      </w:ins>
      <w:ins w:id="1299" w:author="Пользователь Windows" w:date="2009-05-17T16:18:00Z">
        <w:del w:id="1300" w:author="Maxim Mazin" w:date="2009-08-22T12:47:00Z">
          <w:r w:rsidRPr="00333A11">
            <w:rPr>
              <w:b w:val="0"/>
              <w:bCs w:val="0"/>
              <w:sz w:val="24"/>
              <w:szCs w:val="24"/>
              <w:lang w:eastAsia="ar-SA"/>
              <w:rPrChange w:id="1301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Solomatov K. DSL Adoption with JetBrains MPS </w:delText>
          </w:r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302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begin"/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03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 HYPERLINK "http://architects.dzone.com/articles/solving-problem-dsls-adoption" </w:delInstrText>
          </w:r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304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separate"/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05" w:author="Maxim Mazin" w:date="2009-08-22T13:06:00Z">
                <w:rPr>
                  <w:rStyle w:val="Hyperlink"/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http://architects.dzone.com/articles/solving-problem-dsls-adoption</w:delText>
          </w:r>
          <w:r w:rsidRPr="00D52DD7" w:rsidDel="00B778A4">
            <w:rPr>
              <w:b w:val="0"/>
              <w:bCs w:val="0"/>
              <w:sz w:val="24"/>
              <w:szCs w:val="24"/>
              <w:lang w:eastAsia="ar-SA"/>
              <w:rPrChange w:id="1306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end"/>
          </w:r>
        </w:del>
      </w:ins>
      <w:bookmarkEnd w:id="1283"/>
    </w:p>
    <w:p w:rsidR="00606119" w:rsidRPr="004D259A" w:rsidRDefault="00D52DD7" w:rsidP="00606119">
      <w:pPr>
        <w:pStyle w:val="western"/>
        <w:numPr>
          <w:ilvl w:val="0"/>
          <w:numId w:val="2"/>
        </w:numPr>
        <w:spacing w:after="0" w:afterAutospacing="0"/>
        <w:rPr>
          <w:ins w:id="1307" w:author="Пользователь Windows" w:date="2009-05-17T15:34:00Z"/>
          <w:b w:val="0"/>
          <w:bCs w:val="0"/>
          <w:sz w:val="24"/>
          <w:szCs w:val="24"/>
          <w:lang w:val="en-US" w:eastAsia="ar-SA"/>
          <w:rPrChange w:id="1308" w:author="Maxim Mazin" w:date="2009-08-22T13:08:00Z">
            <w:rPr>
              <w:ins w:id="1309" w:author="Пользователь Windows" w:date="2009-05-17T15:34:00Z"/>
              <w:b w:val="0"/>
              <w:bCs w:val="0"/>
              <w:sz w:val="24"/>
              <w:szCs w:val="24"/>
              <w:lang w:val="en-US"/>
            </w:rPr>
          </w:rPrChange>
        </w:rPr>
      </w:pPr>
      <w:bookmarkStart w:id="1310" w:name="_Ref230340520"/>
      <w:ins w:id="1311" w:author="Maxim Mazin" w:date="2009-08-22T12:48:00Z">
        <w:r w:rsidRPr="004D259A">
          <w:rPr>
            <w:b w:val="0"/>
            <w:bCs w:val="0"/>
            <w:i/>
            <w:sz w:val="24"/>
            <w:szCs w:val="24"/>
            <w:lang w:val="en-US" w:eastAsia="ar-SA"/>
            <w:rPrChange w:id="1312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Fowler, M.</w:t>
        </w:r>
        <w:r w:rsidRPr="004D259A">
          <w:rPr>
            <w:b w:val="0"/>
            <w:bCs w:val="0"/>
            <w:sz w:val="24"/>
            <w:szCs w:val="24"/>
            <w:lang w:val="en-US" w:eastAsia="ar-SA"/>
            <w:rPrChange w:id="1313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A Language Workbench in Action </w:t>
        </w:r>
      </w:ins>
      <w:ins w:id="1314" w:author="Maxim Mazin" w:date="2009-08-22T12:59:00Z">
        <w:r w:rsidR="00DC108F" w:rsidRPr="004D259A">
          <w:rPr>
            <w:b w:val="0"/>
            <w:bCs w:val="0"/>
            <w:sz w:val="24"/>
            <w:szCs w:val="24"/>
            <w:lang w:val="en-US" w:eastAsia="ar-SA"/>
            <w:rPrChange w:id="1315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16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17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MPS. </w:t>
        </w:r>
      </w:ins>
      <w:ins w:id="1318" w:author="Maxim Mazin" w:date="2009-08-22T12:59:00Z">
        <w:r w:rsidR="00DC108F" w:rsidRPr="004D259A">
          <w:rPr>
            <w:b w:val="0"/>
            <w:bCs w:val="0"/>
            <w:sz w:val="24"/>
            <w:szCs w:val="24"/>
            <w:lang w:val="en-US" w:eastAsia="ar-SA"/>
            <w:rPrChange w:id="1319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20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21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2005. </w:t>
        </w:r>
      </w:ins>
      <w:ins w:id="1322" w:author="Maxim Mazin" w:date="2009-08-22T12:59:00Z">
        <w:r w:rsidR="00DC108F" w:rsidRPr="004D259A">
          <w:rPr>
            <w:b w:val="0"/>
            <w:bCs w:val="0"/>
            <w:sz w:val="24"/>
            <w:szCs w:val="24"/>
            <w:lang w:val="en-US" w:eastAsia="ar-SA"/>
            <w:rPrChange w:id="1323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24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25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jun. </w:t>
        </w:r>
      </w:ins>
      <w:ins w:id="1326" w:author="Maxim Mazin" w:date="2009-08-22T12:59:00Z">
        <w:r w:rsidR="00DC108F" w:rsidRPr="004D259A">
          <w:rPr>
            <w:b w:val="0"/>
            <w:bCs w:val="0"/>
            <w:sz w:val="24"/>
            <w:szCs w:val="24"/>
            <w:lang w:val="en-US" w:eastAsia="ar-SA"/>
            <w:rPrChange w:id="1327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28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29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http://www.martinfowler.com/articles/mpsAgree.html.</w:t>
        </w:r>
      </w:ins>
      <w:del w:id="1330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31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delText xml:space="preserve">Fowler M. A Language Workbench in Action – MPS </w:delText>
        </w:r>
      </w:del>
      <w:ins w:id="1332" w:author="Пользователь Windows" w:date="2009-05-17T15:34:00Z">
        <w:del w:id="1333" w:author="Maxim Mazin" w:date="2009-08-22T12:48:00Z"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334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begin"/>
          </w:r>
          <w:r w:rsidRPr="004D259A">
            <w:rPr>
              <w:b w:val="0"/>
              <w:bCs w:val="0"/>
              <w:sz w:val="24"/>
              <w:szCs w:val="24"/>
              <w:lang w:val="en-US" w:eastAsia="ar-SA"/>
              <w:rPrChange w:id="1335" w:author="Maxim Mazin" w:date="2009-08-22T13:08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 HYPERLINK "</w:delInstrText>
          </w:r>
        </w:del>
      </w:ins>
      <w:del w:id="1336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37" w:author="Maxim Mazin" w:date="2009-08-22T13:08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delInstrText>http://martinfowler.com/articles/mpsAgree.html</w:delInstrText>
        </w:r>
      </w:del>
      <w:ins w:id="1338" w:author="Пользователь Windows" w:date="2009-05-17T15:34:00Z">
        <w:del w:id="1339" w:author="Maxim Mazin" w:date="2009-08-22T12:48:00Z">
          <w:r w:rsidRPr="004D259A">
            <w:rPr>
              <w:b w:val="0"/>
              <w:bCs w:val="0"/>
              <w:sz w:val="24"/>
              <w:szCs w:val="24"/>
              <w:lang w:val="en-US" w:eastAsia="ar-SA"/>
              <w:rPrChange w:id="1340" w:author="Maxim Mazin" w:date="2009-08-22T13:08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" </w:delInstrText>
          </w:r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341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separate"/>
          </w:r>
        </w:del>
      </w:ins>
      <w:del w:id="1342" w:author="Maxim Mazin" w:date="2009-08-22T12:48:00Z">
        <w:r w:rsidRPr="004D259A">
          <w:rPr>
            <w:b w:val="0"/>
            <w:bCs w:val="0"/>
            <w:sz w:val="24"/>
            <w:szCs w:val="24"/>
            <w:lang w:val="en-US" w:eastAsia="ar-SA"/>
            <w:rPrChange w:id="1343" w:author="Maxim Mazin" w:date="2009-08-22T13:08:00Z">
              <w:rPr>
                <w:rStyle w:val="Hyperlink"/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delText>http://martinfowler.com/articles/mpsAgree.html</w:delText>
        </w:r>
      </w:del>
      <w:ins w:id="1344" w:author="Пользователь Windows" w:date="2009-05-17T15:34:00Z">
        <w:del w:id="1345" w:author="Maxim Mazin" w:date="2009-08-22T12:48:00Z"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346" w:author="Maxim Mazin" w:date="2009-08-22T12:42:00Z">
                <w:rPr>
                  <w:b w:val="0"/>
                  <w:bCs w:val="0"/>
                  <w:color w:val="0000FF"/>
                  <w:sz w:val="24"/>
                  <w:szCs w:val="24"/>
                  <w:u w:val="single"/>
                  <w:lang w:val="en-US" w:eastAsia="ar-SA"/>
                </w:rPr>
              </w:rPrChange>
            </w:rPr>
            <w:fldChar w:fldCharType="end"/>
          </w:r>
        </w:del>
        <w:bookmarkEnd w:id="1310"/>
      </w:ins>
    </w:p>
    <w:p w:rsidR="00606119" w:rsidRPr="00333A11" w:rsidRDefault="00D52DD7" w:rsidP="00606119">
      <w:pPr>
        <w:pStyle w:val="western"/>
        <w:numPr>
          <w:ilvl w:val="0"/>
          <w:numId w:val="2"/>
        </w:numPr>
        <w:spacing w:after="0" w:afterAutospacing="0"/>
        <w:rPr>
          <w:ins w:id="1347" w:author="Пользователь Windows" w:date="2009-05-17T15:36:00Z"/>
          <w:b w:val="0"/>
          <w:bCs w:val="0"/>
          <w:sz w:val="24"/>
          <w:szCs w:val="24"/>
          <w:lang w:eastAsia="ar-SA"/>
          <w:rPrChange w:id="1348" w:author="Maxim Mazin" w:date="2009-08-22T13:06:00Z">
            <w:rPr>
              <w:ins w:id="1349" w:author="Пользователь Windows" w:date="2009-05-17T15:36:00Z"/>
              <w:b w:val="0"/>
              <w:bCs w:val="0"/>
              <w:sz w:val="24"/>
              <w:szCs w:val="24"/>
              <w:lang w:eastAsia="ar-SA"/>
            </w:rPr>
          </w:rPrChange>
        </w:rPr>
      </w:pPr>
      <w:bookmarkStart w:id="1350" w:name="_Ref230340529"/>
      <w:ins w:id="1351" w:author="Maxim Mazin" w:date="2009-08-22T12:48:00Z">
        <w:r w:rsidRPr="004D259A">
          <w:rPr>
            <w:b w:val="0"/>
            <w:bCs w:val="0"/>
            <w:i/>
            <w:sz w:val="24"/>
            <w:szCs w:val="24"/>
            <w:lang w:eastAsia="ar-SA"/>
            <w:rPrChange w:id="1352" w:author="Maxim Mazin" w:date="2009-08-22T13:08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lastRenderedPageBreak/>
          <w:t>Fowler, M.</w:t>
        </w:r>
        <w:r w:rsidRPr="00333A11">
          <w:rPr>
            <w:b w:val="0"/>
            <w:bCs w:val="0"/>
            <w:sz w:val="24"/>
            <w:szCs w:val="24"/>
            <w:lang w:eastAsia="ar-SA"/>
            <w:rPrChange w:id="1353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 Language Workbenches: The Killer-App for Domain-Specic Languages. </w:t>
        </w:r>
      </w:ins>
      <w:ins w:id="1354" w:author="Maxim Mazin" w:date="2009-08-22T12:59:00Z">
        <w:r w:rsidR="00F639DC" w:rsidRPr="00333A11">
          <w:rPr>
            <w:b w:val="0"/>
            <w:bCs w:val="0"/>
            <w:sz w:val="24"/>
            <w:szCs w:val="24"/>
            <w:lang w:eastAsia="ar-SA"/>
            <w:rPrChange w:id="1355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56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357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2005. </w:t>
        </w:r>
      </w:ins>
      <w:ins w:id="1358" w:author="Maxim Mazin" w:date="2009-08-22T12:59:00Z">
        <w:r w:rsidR="00F639DC" w:rsidRPr="00333A11">
          <w:rPr>
            <w:b w:val="0"/>
            <w:bCs w:val="0"/>
            <w:sz w:val="24"/>
            <w:szCs w:val="24"/>
            <w:lang w:eastAsia="ar-SA"/>
            <w:rPrChange w:id="1359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60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361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 xml:space="preserve">jun. </w:t>
        </w:r>
      </w:ins>
      <w:ins w:id="1362" w:author="Maxim Mazin" w:date="2009-08-22T12:59:00Z">
        <w:r w:rsidR="00F639DC" w:rsidRPr="00333A11">
          <w:rPr>
            <w:b w:val="0"/>
            <w:bCs w:val="0"/>
            <w:sz w:val="24"/>
            <w:szCs w:val="24"/>
            <w:lang w:eastAsia="ar-SA"/>
            <w:rPrChange w:id="1363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364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365" w:author="Maxim Mazin" w:date="2009-08-22T13:06:00Z">
              <w:rPr>
                <w:rStyle w:val="apple-style-span"/>
                <w:rFonts w:ascii="-webkit-monospace" w:hAnsi="-webkit-monospace"/>
                <w:b w:val="0"/>
                <w:bCs w:val="0"/>
                <w:color w:val="000000"/>
                <w:sz w:val="20"/>
                <w:szCs w:val="20"/>
                <w:lang w:eastAsia="ar-SA"/>
              </w:rPr>
            </w:rPrChange>
          </w:rPr>
          <w:t>http://www.martinfowler.com/articles/languageWorkbench.html.</w:t>
        </w:r>
      </w:ins>
      <w:ins w:id="1366" w:author="Пользователь Windows" w:date="2009-05-17T15:34:00Z">
        <w:del w:id="1367" w:author="Maxim Mazin" w:date="2009-08-22T12:48:00Z">
          <w:r w:rsidRPr="00D52DD7">
            <w:rPr>
              <w:b w:val="0"/>
              <w:bCs w:val="0"/>
              <w:sz w:val="24"/>
              <w:szCs w:val="24"/>
              <w:lang w:eastAsia="ar-SA"/>
              <w:rPrChange w:id="1368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Фаулер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69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370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М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71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.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372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Языковой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73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374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>инструментарий</w:delText>
          </w:r>
        </w:del>
      </w:ins>
      <w:ins w:id="1375" w:author="Пользователь Windows" w:date="2009-05-17T15:35:00Z">
        <w:del w:id="1376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377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: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новая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78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жизнь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79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языков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80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предметной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81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области</w:delText>
          </w:r>
        </w:del>
      </w:ins>
      <w:ins w:id="1382" w:author="Пользователь Windows" w:date="2009-05-17T15:34:00Z">
        <w:del w:id="1383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384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Text xml:space="preserve"> </w:delText>
          </w:r>
        </w:del>
      </w:ins>
      <w:ins w:id="1385" w:author="Пользователь Windows" w:date="2009-05-17T15:36:00Z">
        <w:del w:id="1386" w:author="Maxim Mazin" w:date="2009-08-22T12:48:00Z"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387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begin"/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388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 HYPERLINK "</w:delInstrText>
          </w:r>
        </w:del>
      </w:ins>
      <w:ins w:id="1389" w:author="Пользователь Windows" w:date="2009-05-17T15:35:00Z">
        <w:del w:id="1390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391" w:author="Maxim Mazin" w:date="2009-08-22T13:06:00Z">
                <w:rPr>
                  <w:rFonts w:ascii="TTE1E6D1C0t00" w:hAnsi="TTE1E6D1C0t00" w:cs="TTE1E6D1C0t00"/>
                  <w:b w:val="0"/>
                  <w:bCs w:val="0"/>
                  <w:color w:val="0000FF"/>
                  <w:sz w:val="23"/>
                  <w:szCs w:val="23"/>
                  <w:lang w:eastAsia="ar-SA"/>
                </w:rPr>
              </w:rPrChange>
            </w:rPr>
            <w:delInstrText>http://www.maxkir.com/sd/languageWorkbenches.html</w:delInstrText>
          </w:r>
        </w:del>
      </w:ins>
      <w:ins w:id="1392" w:author="Пользователь Windows" w:date="2009-05-17T15:36:00Z">
        <w:del w:id="1393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394" w:author="Maxim Mazin" w:date="2009-08-22T13:06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delInstrText xml:space="preserve">" </w:delInstrText>
          </w:r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395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separate"/>
          </w:r>
        </w:del>
      </w:ins>
      <w:ins w:id="1396" w:author="Пользователь Windows" w:date="2009-05-17T15:35:00Z">
        <w:del w:id="1397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398" w:author="Maxim Mazin" w:date="2009-08-22T13:06:00Z">
                <w:rPr>
                  <w:rFonts w:ascii="TTE1E6D1C0t00" w:hAnsi="TTE1E6D1C0t00" w:cs="TTE1E6D1C0t00"/>
                  <w:b w:val="0"/>
                  <w:bCs w:val="0"/>
                  <w:color w:val="0000FF"/>
                  <w:sz w:val="23"/>
                  <w:szCs w:val="23"/>
                  <w:lang w:eastAsia="ar-SA"/>
                </w:rPr>
              </w:rPrChange>
            </w:rPr>
            <w:delText>http://www.maxkir.com/sd/languageWorkbenches.html</w:delText>
          </w:r>
        </w:del>
      </w:ins>
      <w:ins w:id="1399" w:author="Пользователь Windows" w:date="2009-05-17T15:36:00Z">
        <w:del w:id="1400" w:author="Maxim Mazin" w:date="2009-08-22T12:48:00Z">
          <w:r w:rsidRPr="00D52DD7" w:rsidDel="00651B48">
            <w:rPr>
              <w:b w:val="0"/>
              <w:bCs w:val="0"/>
              <w:sz w:val="24"/>
              <w:szCs w:val="24"/>
              <w:lang w:eastAsia="ar-SA"/>
              <w:rPrChange w:id="1401" w:author="Maxim Mazin" w:date="2009-08-22T12:42:00Z">
                <w:rPr>
                  <w:b w:val="0"/>
                  <w:bCs w:val="0"/>
                  <w:sz w:val="24"/>
                  <w:szCs w:val="24"/>
                  <w:lang w:val="en-US" w:eastAsia="ar-SA"/>
                </w:rPr>
              </w:rPrChange>
            </w:rPr>
            <w:fldChar w:fldCharType="end"/>
          </w:r>
        </w:del>
        <w:bookmarkEnd w:id="1350"/>
      </w:ins>
    </w:p>
    <w:p w:rsidR="00D52DD7" w:rsidRPr="00333A11" w:rsidRDefault="00D52DD7" w:rsidP="00D52DD7">
      <w:pPr>
        <w:pStyle w:val="western"/>
        <w:numPr>
          <w:ilvl w:val="0"/>
          <w:numId w:val="2"/>
        </w:numPr>
        <w:spacing w:after="0" w:afterAutospacing="0"/>
        <w:rPr>
          <w:ins w:id="1402" w:author="Maxim Mazin" w:date="2009-08-20T10:42:00Z"/>
          <w:b w:val="0"/>
          <w:bCs w:val="0"/>
          <w:sz w:val="24"/>
          <w:szCs w:val="24"/>
          <w:lang w:eastAsia="ar-SA"/>
          <w:rPrChange w:id="1403" w:author="Maxim Mazin" w:date="2009-08-22T13:06:00Z">
            <w:rPr>
              <w:ins w:id="1404" w:author="Maxim Mazin" w:date="2009-08-20T10:42:00Z"/>
              <w:b w:val="0"/>
              <w:bCs w:val="0"/>
              <w:sz w:val="24"/>
              <w:szCs w:val="24"/>
              <w:lang w:eastAsia="ar-SA"/>
            </w:rPr>
          </w:rPrChange>
        </w:rPr>
        <w:pPrChange w:id="1405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1406" w:name="_Ref230340550"/>
      <w:ins w:id="1407" w:author="Maxim Mazin" w:date="2009-08-22T12:48:00Z">
        <w:r w:rsidRPr="004D259A">
          <w:rPr>
            <w:b w:val="0"/>
            <w:bCs w:val="0"/>
            <w:i/>
            <w:sz w:val="24"/>
            <w:szCs w:val="24"/>
            <w:lang w:eastAsia="ar-SA"/>
            <w:rPrChange w:id="1408" w:author="Maxim Mazin" w:date="2009-08-22T13:08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>Goets, B.</w:t>
        </w:r>
        <w:r w:rsidRPr="00333A11">
          <w:rPr>
            <w:b w:val="0"/>
            <w:bCs w:val="0"/>
            <w:sz w:val="24"/>
            <w:szCs w:val="24"/>
            <w:lang w:eastAsia="ar-SA"/>
            <w:rPrChange w:id="1409" w:author="Maxim Mazin" w:date="2009-08-22T13:06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Java theory and practice: Thread pools and work queues / Brian Goets // developerWorks. </w:t>
        </w:r>
      </w:ins>
      <w:ins w:id="1410" w:author="Maxim Mazin" w:date="2009-08-22T12:59:00Z">
        <w:r w:rsidR="00C6522F" w:rsidRPr="00333A11">
          <w:rPr>
            <w:b w:val="0"/>
            <w:bCs w:val="0"/>
            <w:sz w:val="24"/>
            <w:szCs w:val="24"/>
            <w:lang w:eastAsia="ar-SA"/>
            <w:rPrChange w:id="1411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412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413" w:author="Maxim Mazin" w:date="2009-08-22T13:06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2002. </w:t>
        </w:r>
      </w:ins>
      <w:ins w:id="1414" w:author="Maxim Mazin" w:date="2009-08-22T12:59:00Z">
        <w:r w:rsidR="00C6522F" w:rsidRPr="00333A11">
          <w:rPr>
            <w:b w:val="0"/>
            <w:bCs w:val="0"/>
            <w:sz w:val="24"/>
            <w:szCs w:val="24"/>
            <w:lang w:eastAsia="ar-SA"/>
            <w:rPrChange w:id="1415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416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417" w:author="Maxim Mazin" w:date="2009-08-22T13:06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jul. </w:t>
        </w:r>
      </w:ins>
      <w:ins w:id="1418" w:author="Maxim Mazin" w:date="2009-08-22T13:00:00Z">
        <w:r w:rsidR="00C6522F" w:rsidRPr="00333A11">
          <w:rPr>
            <w:b w:val="0"/>
            <w:bCs w:val="0"/>
            <w:sz w:val="24"/>
            <w:szCs w:val="24"/>
            <w:lang w:eastAsia="ar-SA"/>
            <w:rPrChange w:id="1419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>—</w:t>
        </w:r>
      </w:ins>
      <w:ins w:id="1420" w:author="Maxim Mazin" w:date="2009-08-22T12:48:00Z">
        <w:r w:rsidRPr="00333A11">
          <w:rPr>
            <w:b w:val="0"/>
            <w:bCs w:val="0"/>
            <w:sz w:val="24"/>
            <w:szCs w:val="24"/>
            <w:lang w:eastAsia="ar-SA"/>
            <w:rPrChange w:id="1421" w:author="Maxim Mazin" w:date="2009-08-22T13:06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>http://www.ibm.com/developerworks/java/library/j-jtp0730.html.</w:t>
        </w:r>
      </w:ins>
      <w:ins w:id="1422" w:author="Пользователь Windows" w:date="2009-05-17T15:43:00Z">
        <w:del w:id="1423" w:author="Maxim Mazin" w:date="2009-08-22T12:48:00Z">
          <w:r>
            <w:rPr>
              <w:b w:val="0"/>
              <w:bCs w:val="0"/>
              <w:sz w:val="24"/>
              <w:szCs w:val="24"/>
              <w:lang w:eastAsia="ar-SA"/>
            </w:rPr>
            <w:delText>Гетц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24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>
            <w:rPr>
              <w:b w:val="0"/>
              <w:bCs w:val="0"/>
              <w:sz w:val="24"/>
              <w:szCs w:val="24"/>
              <w:lang w:eastAsia="ar-SA"/>
            </w:rPr>
            <w:delText>Б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25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. </w:delText>
          </w:r>
        </w:del>
      </w:ins>
      <w:ins w:id="1426" w:author="Пользователь Windows" w:date="2009-05-17T15:42:00Z">
        <w:del w:id="1427" w:author="Maxim Mazin" w:date="2009-08-22T12:48:00Z">
          <w:r w:rsidRPr="00D52DD7">
            <w:rPr>
              <w:b w:val="0"/>
              <w:bCs w:val="0"/>
              <w:sz w:val="24"/>
              <w:szCs w:val="24"/>
              <w:lang w:eastAsia="ar-SA"/>
              <w:rPrChange w:id="1428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Теория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29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30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и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31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32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практика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33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Java: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34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Пулы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35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36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потоков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37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38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и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39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40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очередь</w:delText>
          </w:r>
          <w:r w:rsidRPr="00333A11">
            <w:rPr>
              <w:b w:val="0"/>
              <w:bCs w:val="0"/>
              <w:sz w:val="24"/>
              <w:szCs w:val="24"/>
              <w:lang w:eastAsia="ar-SA"/>
              <w:rPrChange w:id="1441" w:author="Maxim Mazin" w:date="2009-08-22T13:06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 xml:space="preserve"> </w:delText>
          </w:r>
          <w:r w:rsidRPr="00D52DD7">
            <w:rPr>
              <w:b w:val="0"/>
              <w:bCs w:val="0"/>
              <w:sz w:val="24"/>
              <w:szCs w:val="24"/>
              <w:lang w:eastAsia="ar-SA"/>
              <w:rPrChange w:id="1442" w:author="Maxim Mazin" w:date="2009-08-22T12:42:00Z">
                <w:rPr>
                  <w:b w:val="0"/>
                  <w:bCs w:val="0"/>
                  <w:sz w:val="24"/>
                  <w:szCs w:val="24"/>
                  <w:lang w:val="en-US"/>
                </w:rPr>
              </w:rPrChange>
            </w:rPr>
            <w:delText>действий</w:delText>
          </w:r>
        </w:del>
      </w:ins>
      <w:ins w:id="1443" w:author="Пользователь Windows" w:date="2009-05-17T15:43:00Z">
        <w:del w:id="1444" w:author="Maxim Mazin" w:date="2009-08-22T12:48:00Z">
          <w:r w:rsidRPr="00333A11">
            <w:rPr>
              <w:b w:val="0"/>
              <w:bCs w:val="0"/>
              <w:sz w:val="24"/>
              <w:szCs w:val="24"/>
              <w:lang w:eastAsia="ar-SA"/>
              <w:rPrChange w:id="1445" w:author="Maxim Mazin" w:date="2009-08-22T13:06:00Z">
                <w:rPr>
                  <w:b w:val="0"/>
                  <w:bCs w:val="0"/>
                  <w:sz w:val="24"/>
                  <w:szCs w:val="24"/>
                  <w:lang w:eastAsia="ar-SA"/>
                </w:rPr>
              </w:rPrChange>
            </w:rPr>
            <w:delText xml:space="preserve"> </w:delText>
          </w:r>
        </w:del>
      </w:ins>
      <w:bookmarkEnd w:id="1406"/>
    </w:p>
    <w:p w:rsidR="00D52DD7" w:rsidRPr="004607FC" w:rsidRDefault="00D52DD7" w:rsidP="00D52DD7">
      <w:pPr>
        <w:pStyle w:val="western"/>
        <w:numPr>
          <w:ilvl w:val="0"/>
          <w:numId w:val="2"/>
        </w:numPr>
        <w:spacing w:after="0" w:afterAutospacing="0"/>
        <w:rPr>
          <w:ins w:id="1446" w:author="Maxim Mazin" w:date="2009-08-22T13:14:00Z"/>
          <w:b w:val="0"/>
          <w:bCs w:val="0"/>
          <w:sz w:val="24"/>
          <w:szCs w:val="24"/>
          <w:lang w:eastAsia="ar-SA"/>
          <w:rPrChange w:id="1447" w:author="Maxim Mazin" w:date="2009-08-22T13:14:00Z">
            <w:rPr>
              <w:ins w:id="1448" w:author="Maxim Mazin" w:date="2009-08-22T13:14:00Z"/>
              <w:b w:val="0"/>
              <w:bCs w:val="0"/>
              <w:sz w:val="24"/>
              <w:szCs w:val="24"/>
              <w:lang w:val="en-US" w:eastAsia="ar-SA"/>
            </w:rPr>
          </w:rPrChange>
        </w:rPr>
        <w:pPrChange w:id="1449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1450" w:name="_Ref238710087"/>
      <w:ins w:id="1451" w:author="Maxim Mazin" w:date="2009-08-22T12:48:00Z"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52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Приемы</w:t>
        </w:r>
        <w:r w:rsidRPr="00D52DD7">
          <w:rPr>
            <w:b w:val="0"/>
            <w:bCs w:val="0"/>
            <w:sz w:val="24"/>
            <w:szCs w:val="24"/>
            <w:lang w:eastAsia="ar-SA"/>
            <w:rPrChange w:id="1453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54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объектно</w:t>
        </w:r>
        <w:r w:rsidRPr="00D52DD7">
          <w:rPr>
            <w:b w:val="0"/>
            <w:bCs w:val="0"/>
            <w:sz w:val="24"/>
            <w:szCs w:val="24"/>
            <w:lang w:eastAsia="ar-SA"/>
            <w:rPrChange w:id="1455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>-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56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ориентированного</w:t>
        </w:r>
        <w:r w:rsidRPr="00D52DD7">
          <w:rPr>
            <w:b w:val="0"/>
            <w:bCs w:val="0"/>
            <w:sz w:val="24"/>
            <w:szCs w:val="24"/>
            <w:lang w:eastAsia="ar-SA"/>
            <w:rPrChange w:id="1457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58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проектирования</w:t>
        </w:r>
        <w:r w:rsidRPr="00D52DD7">
          <w:rPr>
            <w:b w:val="0"/>
            <w:bCs w:val="0"/>
            <w:sz w:val="24"/>
            <w:szCs w:val="24"/>
            <w:lang w:eastAsia="ar-SA"/>
            <w:rPrChange w:id="1459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60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Паттерны</w:t>
        </w:r>
        <w:r w:rsidRPr="00D52DD7">
          <w:rPr>
            <w:b w:val="0"/>
            <w:bCs w:val="0"/>
            <w:sz w:val="24"/>
            <w:szCs w:val="24"/>
            <w:lang w:eastAsia="ar-SA"/>
            <w:rPrChange w:id="1461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62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проектирования</w:t>
        </w:r>
        <w:r w:rsidRPr="00D52DD7">
          <w:rPr>
            <w:b w:val="0"/>
            <w:bCs w:val="0"/>
            <w:sz w:val="24"/>
            <w:szCs w:val="24"/>
            <w:lang w:eastAsia="ar-SA"/>
            <w:rPrChange w:id="1463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/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64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Э</w:t>
        </w:r>
        <w:r w:rsidRPr="00D52DD7">
          <w:rPr>
            <w:b w:val="0"/>
            <w:bCs w:val="0"/>
            <w:sz w:val="24"/>
            <w:szCs w:val="24"/>
            <w:lang w:eastAsia="ar-SA"/>
            <w:rPrChange w:id="1465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66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Гамма</w:t>
        </w:r>
        <w:r w:rsidRPr="00D52DD7">
          <w:rPr>
            <w:b w:val="0"/>
            <w:bCs w:val="0"/>
            <w:sz w:val="24"/>
            <w:szCs w:val="24"/>
            <w:lang w:eastAsia="ar-SA"/>
            <w:rPrChange w:id="1467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,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68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Р</w:t>
        </w:r>
        <w:r w:rsidRPr="00D52DD7">
          <w:rPr>
            <w:b w:val="0"/>
            <w:bCs w:val="0"/>
            <w:sz w:val="24"/>
            <w:szCs w:val="24"/>
            <w:lang w:eastAsia="ar-SA"/>
            <w:rPrChange w:id="1469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70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Хелм</w:t>
        </w:r>
        <w:r w:rsidRPr="00D52DD7">
          <w:rPr>
            <w:b w:val="0"/>
            <w:bCs w:val="0"/>
            <w:sz w:val="24"/>
            <w:szCs w:val="24"/>
            <w:lang w:eastAsia="ar-SA"/>
            <w:rPrChange w:id="1471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,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72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Р</w:t>
        </w:r>
        <w:r w:rsidRPr="00D52DD7">
          <w:rPr>
            <w:b w:val="0"/>
            <w:bCs w:val="0"/>
            <w:sz w:val="24"/>
            <w:szCs w:val="24"/>
            <w:lang w:eastAsia="ar-SA"/>
            <w:rPrChange w:id="1473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74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Джонсон</w:t>
        </w:r>
        <w:r w:rsidRPr="00D52DD7">
          <w:rPr>
            <w:b w:val="0"/>
            <w:bCs w:val="0"/>
            <w:sz w:val="24"/>
            <w:szCs w:val="24"/>
            <w:lang w:eastAsia="ar-SA"/>
            <w:rPrChange w:id="1475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,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76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Дж</w:t>
        </w:r>
        <w:r w:rsidRPr="00D52DD7">
          <w:rPr>
            <w:b w:val="0"/>
            <w:bCs w:val="0"/>
            <w:sz w:val="24"/>
            <w:szCs w:val="24"/>
            <w:lang w:eastAsia="ar-SA"/>
            <w:rPrChange w:id="1477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78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Влиссидес</w:t>
        </w:r>
        <w:r w:rsidRPr="00D52DD7">
          <w:rPr>
            <w:b w:val="0"/>
            <w:bCs w:val="0"/>
            <w:sz w:val="24"/>
            <w:szCs w:val="24"/>
            <w:lang w:eastAsia="ar-SA"/>
            <w:rPrChange w:id="1479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80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Библиотека</w:t>
        </w:r>
        <w:r w:rsidRPr="00D52DD7">
          <w:rPr>
            <w:b w:val="0"/>
            <w:bCs w:val="0"/>
            <w:sz w:val="24"/>
            <w:szCs w:val="24"/>
            <w:lang w:eastAsia="ar-SA"/>
            <w:rPrChange w:id="1481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82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программиста</w:t>
        </w:r>
        <w:r w:rsidRPr="00D52DD7">
          <w:rPr>
            <w:b w:val="0"/>
            <w:bCs w:val="0"/>
            <w:sz w:val="24"/>
            <w:szCs w:val="24"/>
            <w:lang w:eastAsia="ar-SA"/>
            <w:rPrChange w:id="1483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 </w:t>
        </w:r>
      </w:ins>
      <w:ins w:id="1484" w:author="Maxim Mazin" w:date="2009-08-22T13:00:00Z">
        <w:r w:rsidRPr="00D52DD7">
          <w:rPr>
            <w:b w:val="0"/>
            <w:bCs w:val="0"/>
            <w:sz w:val="24"/>
            <w:szCs w:val="24"/>
            <w:lang w:eastAsia="ar-SA"/>
            <w:rPrChange w:id="1485" w:author="Maxim Mazin" w:date="2009-08-22T13:00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486" w:author="Maxim Mazin" w:date="2009-08-22T12:48:00Z"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87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СПб</w:t>
        </w:r>
        <w:r w:rsidRPr="00D52DD7">
          <w:rPr>
            <w:b w:val="0"/>
            <w:bCs w:val="0"/>
            <w:sz w:val="24"/>
            <w:szCs w:val="24"/>
            <w:lang w:eastAsia="ar-SA"/>
            <w:rPrChange w:id="1488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.: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89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Питер</w:t>
        </w:r>
        <w:r w:rsidRPr="00D52DD7">
          <w:rPr>
            <w:b w:val="0"/>
            <w:bCs w:val="0"/>
            <w:sz w:val="24"/>
            <w:szCs w:val="24"/>
            <w:lang w:eastAsia="ar-SA"/>
            <w:rPrChange w:id="1490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, 2007. </w:t>
        </w:r>
      </w:ins>
      <w:ins w:id="1491" w:author="Maxim Mazin" w:date="2009-08-22T13:00:00Z">
        <w:r w:rsidR="00AE3AC7" w:rsidRPr="00333A11">
          <w:rPr>
            <w:b w:val="0"/>
            <w:bCs w:val="0"/>
            <w:sz w:val="24"/>
            <w:szCs w:val="24"/>
            <w:lang w:eastAsia="ar-SA"/>
            <w:rPrChange w:id="1492" w:author="Maxim Mazin" w:date="2009-08-22T13:06:00Z">
              <w:rPr>
                <w:b w:val="0"/>
                <w:bCs w:val="0"/>
                <w:sz w:val="24"/>
                <w:szCs w:val="24"/>
                <w:lang w:val="en-US" w:eastAsia="ar-SA"/>
              </w:rPr>
            </w:rPrChange>
          </w:rPr>
          <w:t xml:space="preserve">— </w:t>
        </w:r>
      </w:ins>
      <w:ins w:id="1493" w:author="Maxim Mazin" w:date="2009-08-22T12:48:00Z">
        <w:r w:rsidRPr="00D52DD7">
          <w:rPr>
            <w:b w:val="0"/>
            <w:bCs w:val="0"/>
            <w:sz w:val="24"/>
            <w:szCs w:val="24"/>
            <w:lang w:eastAsia="ar-SA"/>
            <w:rPrChange w:id="1494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 xml:space="preserve">366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  <w:rPrChange w:id="1495" w:author="Maxim Mazin" w:date="2009-08-22T12:49:00Z">
              <w:rPr>
                <w:rStyle w:val="apple-style-span"/>
                <w:rFonts w:ascii="-webkit-monospace" w:hAnsi="-webkit-monospace" w:hint="eastAsia"/>
                <w:color w:val="000000"/>
                <w:sz w:val="20"/>
                <w:szCs w:val="20"/>
              </w:rPr>
            </w:rPrChange>
          </w:rPr>
          <w:t>с</w:t>
        </w:r>
        <w:r w:rsidRPr="00D52DD7">
          <w:rPr>
            <w:b w:val="0"/>
            <w:bCs w:val="0"/>
            <w:sz w:val="24"/>
            <w:szCs w:val="24"/>
            <w:lang w:eastAsia="ar-SA"/>
            <w:rPrChange w:id="1496" w:author="Maxim Mazin" w:date="2009-08-22T12:49:00Z">
              <w:rPr>
                <w:rStyle w:val="apple-style-span"/>
                <w:rFonts w:ascii="-webkit-monospace" w:hAnsi="-webkit-monospace"/>
                <w:color w:val="000000"/>
                <w:sz w:val="20"/>
                <w:szCs w:val="20"/>
              </w:rPr>
            </w:rPrChange>
          </w:rPr>
          <w:t>.</w:t>
        </w:r>
      </w:ins>
      <w:bookmarkEnd w:id="1450"/>
    </w:p>
    <w:p w:rsidR="004607FC" w:rsidRPr="00D52DD7" w:rsidRDefault="004607FC" w:rsidP="00D52DD7">
      <w:pPr>
        <w:pStyle w:val="western"/>
        <w:numPr>
          <w:ilvl w:val="0"/>
          <w:numId w:val="2"/>
        </w:numPr>
        <w:spacing w:after="0" w:afterAutospacing="0"/>
        <w:rPr>
          <w:ins w:id="1497" w:author="Maxim Mazin" w:date="2009-08-20T10:43:00Z"/>
          <w:b w:val="0"/>
          <w:bCs w:val="0"/>
          <w:sz w:val="24"/>
          <w:szCs w:val="24"/>
          <w:lang w:eastAsia="ar-SA"/>
          <w:rPrChange w:id="1498" w:author="Maxim Mazin" w:date="2009-08-22T12:42:00Z">
            <w:rPr>
              <w:ins w:id="1499" w:author="Maxim Mazin" w:date="2009-08-20T10:43:00Z"/>
            </w:rPr>
          </w:rPrChange>
        </w:rPr>
        <w:pPrChange w:id="1500" w:author="Пользователь Windows" w:date="2009-05-17T15:32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  <w:bookmarkStart w:id="1501" w:name="_Ref238710205"/>
      <w:ins w:id="1502" w:author="Maxim Mazin" w:date="2009-08-22T13:14:00Z"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Моделирование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контроллера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Web-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приложений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с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использованием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UML /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Е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А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Горшкова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,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Б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А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Новиков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,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Д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Д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Белов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 et al. // </w:t>
        </w:r>
        <w:r w:rsidRPr="00D52DD7">
          <w:rPr>
            <w:rFonts w:hint="eastAsia"/>
            <w:b w:val="0"/>
            <w:bCs w:val="0"/>
            <w:sz w:val="24"/>
            <w:szCs w:val="24"/>
            <w:lang w:eastAsia="ar-SA"/>
          </w:rPr>
          <w:t>Программирование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. </w:t>
        </w:r>
        <w:r w:rsidRPr="00333A11">
          <w:rPr>
            <w:b w:val="0"/>
            <w:bCs w:val="0"/>
            <w:sz w:val="24"/>
            <w:szCs w:val="24"/>
            <w:lang w:eastAsia="ar-SA"/>
          </w:rPr>
          <w:t xml:space="preserve">— 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2005. </w:t>
        </w:r>
        <w:r w:rsidRPr="00333A11">
          <w:rPr>
            <w:b w:val="0"/>
            <w:bCs w:val="0"/>
            <w:sz w:val="24"/>
            <w:szCs w:val="24"/>
            <w:lang w:eastAsia="ar-SA"/>
          </w:rPr>
          <w:t xml:space="preserve">— </w:t>
        </w:r>
        <w:r w:rsidRPr="00D52DD7">
          <w:rPr>
            <w:b w:val="0"/>
            <w:bCs w:val="0"/>
            <w:sz w:val="24"/>
            <w:szCs w:val="24"/>
            <w:lang w:eastAsia="ar-SA"/>
          </w:rPr>
          <w:t xml:space="preserve">no. 1. </w:t>
        </w:r>
        <w:r w:rsidRPr="00333A11">
          <w:rPr>
            <w:b w:val="0"/>
            <w:bCs w:val="0"/>
            <w:sz w:val="24"/>
            <w:szCs w:val="24"/>
            <w:lang w:eastAsia="ar-SA"/>
          </w:rPr>
          <w:t xml:space="preserve">— </w:t>
        </w:r>
        <w:r w:rsidRPr="00D52DD7">
          <w:rPr>
            <w:b w:val="0"/>
            <w:bCs w:val="0"/>
            <w:sz w:val="24"/>
            <w:szCs w:val="24"/>
            <w:lang w:eastAsia="ar-SA"/>
          </w:rPr>
          <w:t>Pp. 44</w:t>
        </w:r>
        <w:r w:rsidRPr="00333A11">
          <w:rPr>
            <w:b w:val="0"/>
            <w:bCs w:val="0"/>
            <w:sz w:val="24"/>
            <w:szCs w:val="24"/>
            <w:lang w:eastAsia="ar-SA"/>
          </w:rPr>
          <w:t>-</w:t>
        </w:r>
        <w:r w:rsidRPr="00D52DD7">
          <w:rPr>
            <w:b w:val="0"/>
            <w:bCs w:val="0"/>
            <w:sz w:val="24"/>
            <w:szCs w:val="24"/>
            <w:lang w:eastAsia="ar-SA"/>
          </w:rPr>
          <w:t>51.</w:t>
        </w:r>
      </w:ins>
      <w:bookmarkEnd w:id="1501"/>
    </w:p>
    <w:p w:rsidR="00D52DD7" w:rsidRPr="00D52DD7" w:rsidRDefault="00D52DD7" w:rsidP="004607FC">
      <w:pPr>
        <w:pStyle w:val="western"/>
        <w:spacing w:after="0" w:afterAutospacing="0"/>
        <w:ind w:left="360"/>
        <w:rPr>
          <w:ins w:id="1503" w:author="Пользователь Windows" w:date="2009-05-17T15:04:00Z"/>
          <w:del w:id="1504" w:author="Maxim Mazin" w:date="2009-08-22T12:51:00Z"/>
          <w:b w:val="0"/>
          <w:bCs w:val="0"/>
          <w:sz w:val="24"/>
          <w:szCs w:val="24"/>
          <w:lang w:eastAsia="ar-SA"/>
          <w:rPrChange w:id="1505" w:author="Maxim Mazin" w:date="2009-08-22T12:42:00Z">
            <w:rPr>
              <w:ins w:id="1506" w:author="Пользователь Windows" w:date="2009-05-17T15:04:00Z"/>
              <w:del w:id="1507" w:author="Maxim Mazin" w:date="2009-08-22T12:51:00Z"/>
            </w:rPr>
          </w:rPrChange>
        </w:rPr>
        <w:pPrChange w:id="1508" w:author="Maxim Mazin" w:date="2009-08-22T13:14:00Z">
          <w:pPr>
            <w:pStyle w:val="western"/>
            <w:numPr>
              <w:numId w:val="3"/>
            </w:numPr>
            <w:tabs>
              <w:tab w:val="num" w:pos="720"/>
            </w:tabs>
            <w:spacing w:after="0" w:afterAutospacing="0"/>
            <w:ind w:left="720" w:hanging="360"/>
          </w:pPr>
        </w:pPrChange>
      </w:pPr>
    </w:p>
    <w:p w:rsidR="00D52DD7" w:rsidRPr="00333A11" w:rsidRDefault="00D52DD7" w:rsidP="004607FC">
      <w:pPr>
        <w:pStyle w:val="western"/>
        <w:spacing w:after="0" w:afterAutospacing="0"/>
        <w:ind w:left="360"/>
        <w:rPr>
          <w:del w:id="1509" w:author="Пользователь Windows" w:date="2009-05-17T15:03:00Z"/>
          <w:b w:val="0"/>
          <w:bCs w:val="0"/>
          <w:sz w:val="24"/>
          <w:szCs w:val="24"/>
          <w:lang w:eastAsia="ar-SA"/>
          <w:rPrChange w:id="1510" w:author="Maxim Mazin" w:date="2009-08-22T13:06:00Z">
            <w:rPr>
              <w:del w:id="1511" w:author="Пользователь Windows" w:date="2009-05-17T15:03:00Z"/>
              <w:rFonts w:eastAsia="Courier New CYR"/>
            </w:rPr>
          </w:rPrChange>
        </w:rPr>
        <w:pPrChange w:id="1512" w:author="Maxim Mazin" w:date="2009-08-22T13:14:00Z">
          <w:pPr>
            <w:jc w:val="both"/>
            <w:textAlignment w:val="center"/>
          </w:pPr>
        </w:pPrChange>
      </w:pPr>
    </w:p>
    <w:p w:rsidR="00FA3D4D" w:rsidRPr="00333A11" w:rsidRDefault="00FA3D4D" w:rsidP="004607FC">
      <w:pPr>
        <w:pStyle w:val="western"/>
        <w:spacing w:after="0" w:afterAutospacing="0"/>
        <w:ind w:left="360"/>
        <w:rPr>
          <w:b w:val="0"/>
          <w:bCs w:val="0"/>
          <w:sz w:val="24"/>
          <w:szCs w:val="24"/>
          <w:lang w:eastAsia="ar-SA"/>
          <w:rPrChange w:id="1513" w:author="Maxim Mazin" w:date="2009-08-22T13:06:00Z">
            <w:rPr>
              <w:rFonts w:eastAsia="Courier New CYR"/>
            </w:rPr>
          </w:rPrChange>
        </w:rPr>
        <w:pPrChange w:id="1514" w:author="Maxim Mazin" w:date="2009-08-22T13:14:00Z">
          <w:pPr>
            <w:ind w:firstLine="567"/>
            <w:jc w:val="both"/>
            <w:textAlignment w:val="center"/>
          </w:pPr>
        </w:pPrChange>
      </w:pPr>
      <w:bookmarkStart w:id="1515" w:name="_Ref238710137"/>
      <w:bookmarkEnd w:id="1515"/>
    </w:p>
    <w:sectPr w:rsidR="00FA3D4D" w:rsidRPr="00333A11" w:rsidSect="00393310">
      <w:footerReference w:type="default" r:id="rId24"/>
      <w:footnotePr>
        <w:pos w:val="beneathText"/>
      </w:footnotePr>
      <w:pgSz w:w="11905" w:h="16837"/>
      <w:pgMar w:top="1134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xim Mazin" w:date="2009-05-07T09:48:00Z" w:initials="mazin">
    <w:p w:rsidR="00261AA3" w:rsidRDefault="00261AA3">
      <w:pPr>
        <w:pStyle w:val="CommentText"/>
      </w:pPr>
      <w:r>
        <w:rPr>
          <w:rStyle w:val="CommentReference"/>
        </w:rPr>
        <w:annotationRef/>
      </w:r>
      <w:r w:rsidR="00D51A68">
        <w:t>сомнительно</w:t>
      </w:r>
    </w:p>
  </w:comment>
  <w:comment w:id="90" w:author="Maxim Mazin" w:date="2009-05-08T09:59:00Z" w:initials="mazin">
    <w:p w:rsidR="00300031" w:rsidRPr="00300031" w:rsidRDefault="00300031">
      <w:pPr>
        <w:pStyle w:val="CommentText"/>
      </w:pPr>
      <w:r>
        <w:rPr>
          <w:rStyle w:val="CommentReference"/>
        </w:rPr>
        <w:annotationRef/>
      </w:r>
      <w:r w:rsidR="00D51A68">
        <w:t xml:space="preserve">Надо поставить в </w:t>
      </w:r>
      <w:r w:rsidR="00D51A68">
        <w:rPr>
          <w:lang w:val="en-US"/>
        </w:rPr>
        <w:t>MPS</w:t>
      </w:r>
      <w:r w:rsidR="00D51A68" w:rsidRPr="00300031">
        <w:t xml:space="preserve"> </w:t>
      </w:r>
      <w:r w:rsidR="00D51A68">
        <w:t xml:space="preserve">12 кегль шрифта и сделать скриншот в </w:t>
      </w:r>
      <w:r w:rsidR="00D51A68">
        <w:rPr>
          <w:lang w:val="en-US"/>
        </w:rPr>
        <w:t>png</w:t>
      </w:r>
      <w:r w:rsidR="00D51A68" w:rsidRPr="00300031">
        <w:t xml:space="preserve">, </w:t>
      </w:r>
      <w:r w:rsidR="00D51A68">
        <w:t>чтобы не было "мыла" то изменения масштаба картинки. Надо добавить подписи к "созданию актора" и ключевому слову "актор", и убрать подпись "полезные действия".</w:t>
      </w:r>
    </w:p>
  </w:comment>
  <w:comment w:id="204" w:author="Maxim Mazin" w:date="2009-05-10T11:29:00Z" w:initials="mazin">
    <w:p w:rsidR="004B190B" w:rsidRPr="00C27EB6" w:rsidRDefault="004B190B">
      <w:pPr>
        <w:pStyle w:val="CommentText"/>
      </w:pPr>
      <w:r>
        <w:rPr>
          <w:rStyle w:val="CommentReference"/>
        </w:rPr>
        <w:annotationRef/>
      </w:r>
      <w:r w:rsidR="00E347E6">
        <w:t xml:space="preserve">1. Поле </w:t>
      </w:r>
      <w:r w:rsidR="00E347E6">
        <w:rPr>
          <w:lang w:val="en-US"/>
        </w:rPr>
        <w:t>Ping</w:t>
      </w:r>
      <w:r w:rsidR="00E347E6" w:rsidRPr="004B190B">
        <w:t>.</w:t>
      </w:r>
      <w:r w:rsidR="00E347E6">
        <w:rPr>
          <w:lang w:val="en-US"/>
        </w:rPr>
        <w:t>pong</w:t>
      </w:r>
      <w:r w:rsidR="00E347E6" w:rsidRPr="004B190B">
        <w:t xml:space="preserve"> </w:t>
      </w:r>
      <w:r w:rsidR="00E347E6">
        <w:t xml:space="preserve">не нужно, его нужно лучше передавать в метод </w:t>
      </w:r>
      <w:r w:rsidR="00E347E6">
        <w:rPr>
          <w:lang w:val="en-US"/>
        </w:rPr>
        <w:t>Ping</w:t>
      </w:r>
      <w:r w:rsidR="00E347E6" w:rsidRPr="004B190B">
        <w:t>.</w:t>
      </w:r>
      <w:r w:rsidR="00E347E6">
        <w:rPr>
          <w:lang w:val="en-US"/>
        </w:rPr>
        <w:t>pong</w:t>
      </w:r>
      <w:r w:rsidR="00E347E6" w:rsidRPr="004B190B">
        <w:t>()</w:t>
      </w:r>
      <w:r w:rsidR="00E347E6" w:rsidRPr="00C27EB6">
        <w:t xml:space="preserve"> </w:t>
      </w:r>
      <w:r w:rsidR="00E347E6">
        <w:t xml:space="preserve">и в метод </w:t>
      </w:r>
      <w:r w:rsidR="00E347E6">
        <w:rPr>
          <w:lang w:val="en-US"/>
        </w:rPr>
        <w:t>Ping</w:t>
      </w:r>
      <w:r w:rsidR="00E347E6" w:rsidRPr="00C27EB6">
        <w:t>.</w:t>
      </w:r>
      <w:r w:rsidR="00E347E6">
        <w:rPr>
          <w:lang w:val="en-US"/>
        </w:rPr>
        <w:t>start</w:t>
      </w:r>
      <w:r w:rsidR="00E347E6" w:rsidRPr="00C27EB6">
        <w:t>()</w:t>
      </w:r>
    </w:p>
    <w:p w:rsidR="00EE6488" w:rsidRDefault="00E347E6">
      <w:pPr>
        <w:pStyle w:val="CommentText"/>
      </w:pPr>
      <w:r>
        <w:t xml:space="preserve">2. Проверка </w:t>
      </w:r>
      <w:r w:rsidRPr="000E661F">
        <w:t>"</w:t>
      </w:r>
      <w:r>
        <w:rPr>
          <w:lang w:val="en-US"/>
        </w:rPr>
        <w:t>pingsLeft</w:t>
      </w:r>
      <w:r w:rsidRPr="000E661F">
        <w:t xml:space="preserve"> </w:t>
      </w:r>
      <w:r>
        <w:t>% 1000 == 0</w:t>
      </w:r>
      <w:r w:rsidRPr="000E661F">
        <w:t>"</w:t>
      </w:r>
      <w:r>
        <w:t>.</w:t>
      </w:r>
      <w:r w:rsidRPr="000E661F">
        <w:t xml:space="preserve"> </w:t>
      </w:r>
      <w:r>
        <w:t>Надо всегда выводить сообщение.</w:t>
      </w:r>
    </w:p>
    <w:p w:rsidR="000E661F" w:rsidRDefault="00E347E6">
      <w:pPr>
        <w:pStyle w:val="CommentText"/>
      </w:pPr>
      <w:r>
        <w:t xml:space="preserve">3. Параметр </w:t>
      </w:r>
      <w:r>
        <w:rPr>
          <w:lang w:val="en-US"/>
        </w:rPr>
        <w:t>count</w:t>
      </w:r>
      <w:r w:rsidRPr="00181BC6">
        <w:t xml:space="preserve"> </w:t>
      </w:r>
      <w:r>
        <w:t xml:space="preserve">нужно передавать в метод старт, чтобы конструкторы были симметричны </w:t>
      </w:r>
    </w:p>
    <w:p w:rsidR="00D06733" w:rsidRDefault="00E347E6">
      <w:pPr>
        <w:pStyle w:val="CommentText"/>
      </w:pPr>
      <w:r>
        <w:t xml:space="preserve">4. В методе </w:t>
      </w:r>
      <w:r>
        <w:rPr>
          <w:lang w:val="en-US"/>
        </w:rPr>
        <w:t>start</w:t>
      </w:r>
      <w:r w:rsidRPr="000D4C77">
        <w:t xml:space="preserve"> </w:t>
      </w:r>
      <w:r>
        <w:t>тоже нужно выводить сообщение</w:t>
      </w:r>
    </w:p>
    <w:p w:rsidR="0035510A" w:rsidRPr="00240A94" w:rsidRDefault="00E347E6">
      <w:pPr>
        <w:pStyle w:val="CommentText"/>
      </w:pPr>
      <w:r>
        <w:t xml:space="preserve">5. Число </w:t>
      </w:r>
      <w:r>
        <w:rPr>
          <w:lang w:val="en-US"/>
        </w:rPr>
        <w:t>this</w:t>
      </w:r>
      <w:r w:rsidRPr="005753BA">
        <w:t>.</w:t>
      </w:r>
      <w:r>
        <w:rPr>
          <w:lang w:val="en-US"/>
        </w:rPr>
        <w:t>pongCount</w:t>
      </w:r>
      <w:r w:rsidRPr="005753BA">
        <w:t xml:space="preserve"> </w:t>
      </w:r>
      <w:r>
        <w:t xml:space="preserve">выводить на консоль не нужно </w:t>
      </w:r>
    </w:p>
    <w:p w:rsidR="004B190B" w:rsidRPr="004B190B" w:rsidRDefault="004B190B">
      <w:pPr>
        <w:pStyle w:val="CommentText"/>
      </w:pPr>
    </w:p>
  </w:comment>
  <w:comment w:id="217" w:author="Maxim Mazin" w:date="2009-05-10T11:38:00Z" w:initials="mazin">
    <w:p w:rsidR="001945A4" w:rsidRPr="000D4C77" w:rsidRDefault="001945A4">
      <w:pPr>
        <w:pStyle w:val="CommentText"/>
      </w:pPr>
      <w:r>
        <w:rPr>
          <w:rStyle w:val="CommentReference"/>
        </w:rPr>
        <w:annotationRef/>
      </w:r>
      <w:r w:rsidR="00E347E6">
        <w:t xml:space="preserve">1. Нужно убрать пустой конструктор </w:t>
      </w:r>
      <w:r>
        <w:rPr>
          <w:lang w:val="en-US"/>
        </w:rPr>
        <w:t>PingPong</w:t>
      </w:r>
    </w:p>
    <w:p w:rsidR="000F449A" w:rsidRPr="00240A94" w:rsidRDefault="00E347E6">
      <w:pPr>
        <w:pStyle w:val="CommentText"/>
      </w:pPr>
      <w:r w:rsidRPr="00C61211">
        <w:t xml:space="preserve">2. </w:t>
      </w:r>
      <w:r>
        <w:t>Количество сообщений сделать небольшим, скажем, 5.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4D" w:rsidRPr="005A152A" w:rsidRDefault="00FA3D4D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separator/>
      </w:r>
    </w:p>
  </w:endnote>
  <w:endnote w:type="continuationSeparator" w:id="0">
    <w:p w:rsidR="00FA3D4D" w:rsidRPr="005A152A" w:rsidRDefault="00FA3D4D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-webkit-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E1E6D1C0t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C8D" w:rsidRDefault="00D52DD7">
    <w:pPr>
      <w:pStyle w:val="Footer"/>
      <w:jc w:val="center"/>
    </w:pPr>
    <w:fldSimple w:instr=" PAGE   \* MERGEFORMAT ">
      <w:r w:rsidR="00EC033C">
        <w:rPr>
          <w:noProof/>
        </w:rPr>
        <w:t>8</w:t>
      </w:r>
    </w:fldSimple>
  </w:p>
  <w:p w:rsidR="00F95C8D" w:rsidRDefault="00F95C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4D" w:rsidRPr="005A152A" w:rsidRDefault="00FA3D4D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separator/>
      </w:r>
    </w:p>
  </w:footnote>
  <w:footnote w:type="continuationSeparator" w:id="0">
    <w:p w:rsidR="00FA3D4D" w:rsidRPr="005A152A" w:rsidRDefault="00FA3D4D" w:rsidP="005A152A">
      <w:pPr>
        <w:pStyle w:val="1LTTitel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4FE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11590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D16E3"/>
    <w:multiLevelType w:val="multilevel"/>
    <w:tmpl w:val="8B3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084F83"/>
    <w:multiLevelType w:val="multilevel"/>
    <w:tmpl w:val="E358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trackRevision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D5345"/>
    <w:rsid w:val="00002126"/>
    <w:rsid w:val="00004193"/>
    <w:rsid w:val="00004996"/>
    <w:rsid w:val="00004E0F"/>
    <w:rsid w:val="000147A4"/>
    <w:rsid w:val="00014F3A"/>
    <w:rsid w:val="00017BE8"/>
    <w:rsid w:val="00031839"/>
    <w:rsid w:val="00031BFB"/>
    <w:rsid w:val="00032775"/>
    <w:rsid w:val="0003532F"/>
    <w:rsid w:val="000544FE"/>
    <w:rsid w:val="00055DB3"/>
    <w:rsid w:val="00056D9C"/>
    <w:rsid w:val="00064AC6"/>
    <w:rsid w:val="00073F89"/>
    <w:rsid w:val="0008296B"/>
    <w:rsid w:val="00083F5B"/>
    <w:rsid w:val="00086175"/>
    <w:rsid w:val="00096352"/>
    <w:rsid w:val="000A49C4"/>
    <w:rsid w:val="000A5AB2"/>
    <w:rsid w:val="000B0DC4"/>
    <w:rsid w:val="000C6250"/>
    <w:rsid w:val="000C669F"/>
    <w:rsid w:val="000D2CA0"/>
    <w:rsid w:val="000D4C77"/>
    <w:rsid w:val="000D4DA9"/>
    <w:rsid w:val="000E661F"/>
    <w:rsid w:val="000F410B"/>
    <w:rsid w:val="000F449A"/>
    <w:rsid w:val="00102143"/>
    <w:rsid w:val="001046DA"/>
    <w:rsid w:val="00111211"/>
    <w:rsid w:val="0011217D"/>
    <w:rsid w:val="00125AE8"/>
    <w:rsid w:val="001265FC"/>
    <w:rsid w:val="00146C1D"/>
    <w:rsid w:val="00157F6B"/>
    <w:rsid w:val="00157F77"/>
    <w:rsid w:val="0017041B"/>
    <w:rsid w:val="0017291E"/>
    <w:rsid w:val="001745EB"/>
    <w:rsid w:val="00175715"/>
    <w:rsid w:val="00181BC6"/>
    <w:rsid w:val="00193D5A"/>
    <w:rsid w:val="001945A4"/>
    <w:rsid w:val="001A36E8"/>
    <w:rsid w:val="001C503B"/>
    <w:rsid w:val="001D1642"/>
    <w:rsid w:val="001E1660"/>
    <w:rsid w:val="001E36F8"/>
    <w:rsid w:val="001F29FE"/>
    <w:rsid w:val="00230F99"/>
    <w:rsid w:val="00245CD8"/>
    <w:rsid w:val="00250BBD"/>
    <w:rsid w:val="00251D7D"/>
    <w:rsid w:val="00261AA3"/>
    <w:rsid w:val="00261DAC"/>
    <w:rsid w:val="0026286D"/>
    <w:rsid w:val="002649AF"/>
    <w:rsid w:val="00267CD3"/>
    <w:rsid w:val="002707E4"/>
    <w:rsid w:val="00287307"/>
    <w:rsid w:val="00294926"/>
    <w:rsid w:val="00295C62"/>
    <w:rsid w:val="002A1A68"/>
    <w:rsid w:val="002A1F4A"/>
    <w:rsid w:val="002A59E4"/>
    <w:rsid w:val="002C25F9"/>
    <w:rsid w:val="002C3AA8"/>
    <w:rsid w:val="002C77DD"/>
    <w:rsid w:val="002D6594"/>
    <w:rsid w:val="002E14A2"/>
    <w:rsid w:val="002F049C"/>
    <w:rsid w:val="002F1CDE"/>
    <w:rsid w:val="002F369E"/>
    <w:rsid w:val="00300031"/>
    <w:rsid w:val="00311689"/>
    <w:rsid w:val="00312DF8"/>
    <w:rsid w:val="00327FC9"/>
    <w:rsid w:val="00331C87"/>
    <w:rsid w:val="00333A11"/>
    <w:rsid w:val="00333A7C"/>
    <w:rsid w:val="00346085"/>
    <w:rsid w:val="00346CE4"/>
    <w:rsid w:val="0035246D"/>
    <w:rsid w:val="0035510A"/>
    <w:rsid w:val="00356411"/>
    <w:rsid w:val="00366500"/>
    <w:rsid w:val="00366966"/>
    <w:rsid w:val="0037019C"/>
    <w:rsid w:val="00375F10"/>
    <w:rsid w:val="00380F98"/>
    <w:rsid w:val="003832E3"/>
    <w:rsid w:val="00383839"/>
    <w:rsid w:val="00393310"/>
    <w:rsid w:val="003B61FD"/>
    <w:rsid w:val="003C060C"/>
    <w:rsid w:val="003C12B1"/>
    <w:rsid w:val="003C5B1A"/>
    <w:rsid w:val="003D1484"/>
    <w:rsid w:val="003D4FFD"/>
    <w:rsid w:val="003D52AE"/>
    <w:rsid w:val="003F276D"/>
    <w:rsid w:val="00410C3A"/>
    <w:rsid w:val="004112BF"/>
    <w:rsid w:val="004123B6"/>
    <w:rsid w:val="00412A70"/>
    <w:rsid w:val="00417E4C"/>
    <w:rsid w:val="00422F80"/>
    <w:rsid w:val="00433D56"/>
    <w:rsid w:val="00434A9D"/>
    <w:rsid w:val="004352FB"/>
    <w:rsid w:val="004458B1"/>
    <w:rsid w:val="004563E5"/>
    <w:rsid w:val="004607FC"/>
    <w:rsid w:val="00463577"/>
    <w:rsid w:val="00465899"/>
    <w:rsid w:val="0047354F"/>
    <w:rsid w:val="004842B2"/>
    <w:rsid w:val="00485A33"/>
    <w:rsid w:val="0048635A"/>
    <w:rsid w:val="004875CB"/>
    <w:rsid w:val="004930BA"/>
    <w:rsid w:val="00493D9E"/>
    <w:rsid w:val="0049585F"/>
    <w:rsid w:val="00495FBB"/>
    <w:rsid w:val="004B190B"/>
    <w:rsid w:val="004B2C72"/>
    <w:rsid w:val="004B3EE8"/>
    <w:rsid w:val="004C2A79"/>
    <w:rsid w:val="004D0EA0"/>
    <w:rsid w:val="004D24FA"/>
    <w:rsid w:val="004D259A"/>
    <w:rsid w:val="00503F95"/>
    <w:rsid w:val="00511BAC"/>
    <w:rsid w:val="005252B1"/>
    <w:rsid w:val="005465C8"/>
    <w:rsid w:val="00554398"/>
    <w:rsid w:val="00554F9A"/>
    <w:rsid w:val="00557268"/>
    <w:rsid w:val="005625CF"/>
    <w:rsid w:val="0057357F"/>
    <w:rsid w:val="005753BA"/>
    <w:rsid w:val="00575D3A"/>
    <w:rsid w:val="0058287A"/>
    <w:rsid w:val="00592C9A"/>
    <w:rsid w:val="00596EBA"/>
    <w:rsid w:val="005A1335"/>
    <w:rsid w:val="005A152A"/>
    <w:rsid w:val="005A41EA"/>
    <w:rsid w:val="005B45C8"/>
    <w:rsid w:val="005C4E3C"/>
    <w:rsid w:val="005C5682"/>
    <w:rsid w:val="005E064A"/>
    <w:rsid w:val="005E249E"/>
    <w:rsid w:val="005E2D80"/>
    <w:rsid w:val="00603A98"/>
    <w:rsid w:val="00606119"/>
    <w:rsid w:val="00607AB0"/>
    <w:rsid w:val="0061500B"/>
    <w:rsid w:val="006234F3"/>
    <w:rsid w:val="00634997"/>
    <w:rsid w:val="0064765B"/>
    <w:rsid w:val="00651B48"/>
    <w:rsid w:val="00653009"/>
    <w:rsid w:val="00653F7F"/>
    <w:rsid w:val="006602BD"/>
    <w:rsid w:val="00662DD9"/>
    <w:rsid w:val="00667888"/>
    <w:rsid w:val="00683F5A"/>
    <w:rsid w:val="0069705F"/>
    <w:rsid w:val="006A54F5"/>
    <w:rsid w:val="006A5D4E"/>
    <w:rsid w:val="006A607A"/>
    <w:rsid w:val="006A6B87"/>
    <w:rsid w:val="006B6D8A"/>
    <w:rsid w:val="006C0B4C"/>
    <w:rsid w:val="006C1EA8"/>
    <w:rsid w:val="006C4031"/>
    <w:rsid w:val="006C5805"/>
    <w:rsid w:val="006D63CB"/>
    <w:rsid w:val="006E0E17"/>
    <w:rsid w:val="006F3FEF"/>
    <w:rsid w:val="00702DC4"/>
    <w:rsid w:val="00703B3C"/>
    <w:rsid w:val="00731BA4"/>
    <w:rsid w:val="007453BF"/>
    <w:rsid w:val="00747E96"/>
    <w:rsid w:val="007503B1"/>
    <w:rsid w:val="00754C61"/>
    <w:rsid w:val="00767127"/>
    <w:rsid w:val="00775E8F"/>
    <w:rsid w:val="007838C8"/>
    <w:rsid w:val="00783F99"/>
    <w:rsid w:val="00794388"/>
    <w:rsid w:val="00794FA0"/>
    <w:rsid w:val="007A25FA"/>
    <w:rsid w:val="007B6AA5"/>
    <w:rsid w:val="007C4416"/>
    <w:rsid w:val="007C5DE2"/>
    <w:rsid w:val="007C68B5"/>
    <w:rsid w:val="007D3AEA"/>
    <w:rsid w:val="00806E31"/>
    <w:rsid w:val="008165D4"/>
    <w:rsid w:val="008372B1"/>
    <w:rsid w:val="0084009C"/>
    <w:rsid w:val="0084565C"/>
    <w:rsid w:val="00856B85"/>
    <w:rsid w:val="0088336B"/>
    <w:rsid w:val="008C03E3"/>
    <w:rsid w:val="008C43A8"/>
    <w:rsid w:val="008C57E9"/>
    <w:rsid w:val="008E78C2"/>
    <w:rsid w:val="008E7FFA"/>
    <w:rsid w:val="008F2339"/>
    <w:rsid w:val="00904DB0"/>
    <w:rsid w:val="00915321"/>
    <w:rsid w:val="009344A4"/>
    <w:rsid w:val="00935633"/>
    <w:rsid w:val="009448B4"/>
    <w:rsid w:val="00944B64"/>
    <w:rsid w:val="00951779"/>
    <w:rsid w:val="00951FE3"/>
    <w:rsid w:val="00954C96"/>
    <w:rsid w:val="00954CDD"/>
    <w:rsid w:val="00956F19"/>
    <w:rsid w:val="00965336"/>
    <w:rsid w:val="00966C35"/>
    <w:rsid w:val="00983949"/>
    <w:rsid w:val="009938DE"/>
    <w:rsid w:val="0099666A"/>
    <w:rsid w:val="009A5C56"/>
    <w:rsid w:val="009A5EAF"/>
    <w:rsid w:val="009B1726"/>
    <w:rsid w:val="009B2B3A"/>
    <w:rsid w:val="009B2FD7"/>
    <w:rsid w:val="009D1453"/>
    <w:rsid w:val="009D5345"/>
    <w:rsid w:val="009D64DB"/>
    <w:rsid w:val="009E1B08"/>
    <w:rsid w:val="009E32C1"/>
    <w:rsid w:val="009F0C13"/>
    <w:rsid w:val="009F45D1"/>
    <w:rsid w:val="009F681D"/>
    <w:rsid w:val="00A0314E"/>
    <w:rsid w:val="00A1108C"/>
    <w:rsid w:val="00A12454"/>
    <w:rsid w:val="00A12A8E"/>
    <w:rsid w:val="00A20EB4"/>
    <w:rsid w:val="00A35250"/>
    <w:rsid w:val="00A3731E"/>
    <w:rsid w:val="00A41A77"/>
    <w:rsid w:val="00A42B09"/>
    <w:rsid w:val="00A5283B"/>
    <w:rsid w:val="00A54613"/>
    <w:rsid w:val="00A70606"/>
    <w:rsid w:val="00A756F5"/>
    <w:rsid w:val="00A81618"/>
    <w:rsid w:val="00A94145"/>
    <w:rsid w:val="00AA1863"/>
    <w:rsid w:val="00AA686D"/>
    <w:rsid w:val="00AD59E3"/>
    <w:rsid w:val="00AE2BCA"/>
    <w:rsid w:val="00AE3AC7"/>
    <w:rsid w:val="00AE7DA8"/>
    <w:rsid w:val="00B05A4A"/>
    <w:rsid w:val="00B148F0"/>
    <w:rsid w:val="00B2208E"/>
    <w:rsid w:val="00B27141"/>
    <w:rsid w:val="00B54EF8"/>
    <w:rsid w:val="00B55906"/>
    <w:rsid w:val="00B56F59"/>
    <w:rsid w:val="00B778A4"/>
    <w:rsid w:val="00B92EA5"/>
    <w:rsid w:val="00B94198"/>
    <w:rsid w:val="00B96910"/>
    <w:rsid w:val="00B96EB4"/>
    <w:rsid w:val="00BA125E"/>
    <w:rsid w:val="00BA608C"/>
    <w:rsid w:val="00BB3B7C"/>
    <w:rsid w:val="00BB3D9A"/>
    <w:rsid w:val="00BB7907"/>
    <w:rsid w:val="00BC079E"/>
    <w:rsid w:val="00BC7BD5"/>
    <w:rsid w:val="00BD03BA"/>
    <w:rsid w:val="00BD0F77"/>
    <w:rsid w:val="00BD4EC3"/>
    <w:rsid w:val="00BE0E97"/>
    <w:rsid w:val="00BE5930"/>
    <w:rsid w:val="00BF4E43"/>
    <w:rsid w:val="00C12DCC"/>
    <w:rsid w:val="00C157D6"/>
    <w:rsid w:val="00C27EB6"/>
    <w:rsid w:val="00C3287E"/>
    <w:rsid w:val="00C36D5E"/>
    <w:rsid w:val="00C471D5"/>
    <w:rsid w:val="00C501C1"/>
    <w:rsid w:val="00C61211"/>
    <w:rsid w:val="00C61B95"/>
    <w:rsid w:val="00C6522F"/>
    <w:rsid w:val="00C74DFA"/>
    <w:rsid w:val="00C755A8"/>
    <w:rsid w:val="00C80C57"/>
    <w:rsid w:val="00C83967"/>
    <w:rsid w:val="00C857F7"/>
    <w:rsid w:val="00CA178E"/>
    <w:rsid w:val="00CA1AC3"/>
    <w:rsid w:val="00CA48D6"/>
    <w:rsid w:val="00CA788E"/>
    <w:rsid w:val="00CB2B79"/>
    <w:rsid w:val="00CC1825"/>
    <w:rsid w:val="00CD6264"/>
    <w:rsid w:val="00CD7015"/>
    <w:rsid w:val="00CF101C"/>
    <w:rsid w:val="00D0664B"/>
    <w:rsid w:val="00D06733"/>
    <w:rsid w:val="00D07B67"/>
    <w:rsid w:val="00D363CE"/>
    <w:rsid w:val="00D36B45"/>
    <w:rsid w:val="00D379CB"/>
    <w:rsid w:val="00D51A68"/>
    <w:rsid w:val="00D5250E"/>
    <w:rsid w:val="00D52DD7"/>
    <w:rsid w:val="00D65360"/>
    <w:rsid w:val="00D676DA"/>
    <w:rsid w:val="00D744B8"/>
    <w:rsid w:val="00D7487A"/>
    <w:rsid w:val="00D76D81"/>
    <w:rsid w:val="00D8642A"/>
    <w:rsid w:val="00D869EA"/>
    <w:rsid w:val="00D87071"/>
    <w:rsid w:val="00D924F8"/>
    <w:rsid w:val="00D953B9"/>
    <w:rsid w:val="00D965DE"/>
    <w:rsid w:val="00DA3C78"/>
    <w:rsid w:val="00DA44AB"/>
    <w:rsid w:val="00DB1200"/>
    <w:rsid w:val="00DC108F"/>
    <w:rsid w:val="00DC340E"/>
    <w:rsid w:val="00DC38B9"/>
    <w:rsid w:val="00DD3875"/>
    <w:rsid w:val="00DD7AC5"/>
    <w:rsid w:val="00DE6591"/>
    <w:rsid w:val="00DE6B8F"/>
    <w:rsid w:val="00DF218F"/>
    <w:rsid w:val="00DF6294"/>
    <w:rsid w:val="00DF6847"/>
    <w:rsid w:val="00E03F30"/>
    <w:rsid w:val="00E140BD"/>
    <w:rsid w:val="00E17443"/>
    <w:rsid w:val="00E2682F"/>
    <w:rsid w:val="00E347E6"/>
    <w:rsid w:val="00E364CC"/>
    <w:rsid w:val="00E45806"/>
    <w:rsid w:val="00E53856"/>
    <w:rsid w:val="00E651BE"/>
    <w:rsid w:val="00E67E5D"/>
    <w:rsid w:val="00E70494"/>
    <w:rsid w:val="00E74267"/>
    <w:rsid w:val="00E76F8C"/>
    <w:rsid w:val="00E90422"/>
    <w:rsid w:val="00E9196E"/>
    <w:rsid w:val="00E92A8F"/>
    <w:rsid w:val="00EA599D"/>
    <w:rsid w:val="00EB0F85"/>
    <w:rsid w:val="00EC033C"/>
    <w:rsid w:val="00ED5833"/>
    <w:rsid w:val="00ED667D"/>
    <w:rsid w:val="00EE6488"/>
    <w:rsid w:val="00F0202E"/>
    <w:rsid w:val="00F23998"/>
    <w:rsid w:val="00F23ECC"/>
    <w:rsid w:val="00F33ACE"/>
    <w:rsid w:val="00F416CC"/>
    <w:rsid w:val="00F462D2"/>
    <w:rsid w:val="00F55196"/>
    <w:rsid w:val="00F61590"/>
    <w:rsid w:val="00F639DC"/>
    <w:rsid w:val="00F63B66"/>
    <w:rsid w:val="00F95C8D"/>
    <w:rsid w:val="00FA3D4D"/>
    <w:rsid w:val="00FB0EE9"/>
    <w:rsid w:val="00FD1937"/>
    <w:rsid w:val="00FD6EF3"/>
    <w:rsid w:val="00FF549D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775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032775"/>
  </w:style>
  <w:style w:type="character" w:customStyle="1" w:styleId="WW-Absatz-Standardschriftart">
    <w:name w:val="WW-Absatz-Standardschriftart"/>
    <w:rsid w:val="00032775"/>
  </w:style>
  <w:style w:type="character" w:customStyle="1" w:styleId="WW-Absatz-Standardschriftart1">
    <w:name w:val="WW-Absatz-Standardschriftart1"/>
    <w:rsid w:val="00032775"/>
  </w:style>
  <w:style w:type="character" w:customStyle="1" w:styleId="WW8Num1z0">
    <w:name w:val="WW8Num1z0"/>
    <w:rsid w:val="00032775"/>
    <w:rPr>
      <w:rFonts w:ascii="Symbol" w:hAnsi="Symbol"/>
    </w:rPr>
  </w:style>
  <w:style w:type="character" w:customStyle="1" w:styleId="WW8Num2z0">
    <w:name w:val="WW8Num2z0"/>
    <w:rsid w:val="00032775"/>
    <w:rPr>
      <w:rFonts w:ascii="Symbol" w:hAnsi="Symbol"/>
    </w:rPr>
  </w:style>
  <w:style w:type="character" w:customStyle="1" w:styleId="DefaultParagraphFont1">
    <w:name w:val="Default Paragraph Font1"/>
    <w:rsid w:val="00032775"/>
  </w:style>
  <w:style w:type="character" w:customStyle="1" w:styleId="WW8Num1z1">
    <w:name w:val="WW8Num1z1"/>
    <w:rsid w:val="00032775"/>
    <w:rPr>
      <w:rFonts w:ascii="Courier New" w:hAnsi="Courier New" w:cs="Courier New"/>
    </w:rPr>
  </w:style>
  <w:style w:type="character" w:customStyle="1" w:styleId="WW8Num1z2">
    <w:name w:val="WW8Num1z2"/>
    <w:rsid w:val="00032775"/>
    <w:rPr>
      <w:rFonts w:ascii="Wingdings" w:hAnsi="Wingdings"/>
    </w:rPr>
  </w:style>
  <w:style w:type="character" w:customStyle="1" w:styleId="WW8Num2z1">
    <w:name w:val="WW8Num2z1"/>
    <w:rsid w:val="00032775"/>
    <w:rPr>
      <w:rFonts w:ascii="Courier New" w:hAnsi="Courier New" w:cs="Courier New"/>
    </w:rPr>
  </w:style>
  <w:style w:type="character" w:customStyle="1" w:styleId="WW8Num2z2">
    <w:name w:val="WW8Num2z2"/>
    <w:rsid w:val="00032775"/>
    <w:rPr>
      <w:rFonts w:ascii="Wingdings" w:hAnsi="Wingdings"/>
    </w:rPr>
  </w:style>
  <w:style w:type="character" w:customStyle="1" w:styleId="WW-DefaultParagraphFont">
    <w:name w:val="WW-Default Paragraph Font"/>
    <w:rsid w:val="00032775"/>
  </w:style>
  <w:style w:type="character" w:styleId="Hyperlink">
    <w:name w:val="Hyperlink"/>
    <w:basedOn w:val="WW-DefaultParagraphFont"/>
    <w:semiHidden/>
    <w:rsid w:val="00032775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032775"/>
    <w:rPr>
      <w:color w:val="800080"/>
      <w:u w:val="single"/>
    </w:rPr>
  </w:style>
  <w:style w:type="character" w:customStyle="1" w:styleId="HTMLTypewriter1">
    <w:name w:val="HTML Typewriter1"/>
    <w:basedOn w:val="WW-DefaultParagraphFont"/>
    <w:rsid w:val="0003277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WW-DefaultParagraphFont"/>
    <w:rsid w:val="00032775"/>
  </w:style>
  <w:style w:type="character" w:customStyle="1" w:styleId="NumberingSymbols">
    <w:name w:val="Numbering Symbols"/>
    <w:rsid w:val="00032775"/>
  </w:style>
  <w:style w:type="character" w:customStyle="1" w:styleId="a">
    <w:name w:val="Символ нумерации"/>
    <w:rsid w:val="00032775"/>
  </w:style>
  <w:style w:type="paragraph" w:customStyle="1" w:styleId="a0">
    <w:name w:val="Заголовок"/>
    <w:basedOn w:val="Normal"/>
    <w:next w:val="BodyText"/>
    <w:rsid w:val="0003277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032775"/>
    <w:pPr>
      <w:spacing w:after="120"/>
    </w:pPr>
  </w:style>
  <w:style w:type="paragraph" w:styleId="List">
    <w:name w:val="List"/>
    <w:basedOn w:val="BodyText"/>
    <w:semiHidden/>
    <w:rsid w:val="00032775"/>
    <w:rPr>
      <w:rFonts w:cs="Tahoma"/>
    </w:rPr>
  </w:style>
  <w:style w:type="paragraph" w:customStyle="1" w:styleId="1">
    <w:name w:val="Название1"/>
    <w:basedOn w:val="Normal"/>
    <w:rsid w:val="00032775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Normal"/>
    <w:rsid w:val="00032775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03277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1">
    <w:name w:val="Caption1"/>
    <w:basedOn w:val="Normal"/>
    <w:rsid w:val="0003277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32775"/>
    <w:pPr>
      <w:suppressLineNumbers/>
    </w:pPr>
  </w:style>
  <w:style w:type="paragraph" w:customStyle="1" w:styleId="NormalWeb1">
    <w:name w:val="Normal (Web)1"/>
    <w:basedOn w:val="Normal"/>
    <w:rsid w:val="00032775"/>
    <w:pPr>
      <w:spacing w:before="280" w:after="280"/>
    </w:pPr>
  </w:style>
  <w:style w:type="paragraph" w:customStyle="1" w:styleId="HTMLPreformatted1">
    <w:name w:val="HTML Preformatted1"/>
    <w:basedOn w:val="Normal"/>
    <w:rsid w:val="00032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2LTGliederung1">
    <w:name w:val="?????????2~LT~Gliederung 1"/>
    <w:uiPriority w:val="99"/>
    <w:rsid w:val="00DC340E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MS Gothic" w:eastAsia="MS Gothic" w:hAnsi="Arial" w:cs="MS Gothic"/>
      <w:color w:val="000000"/>
      <w:kern w:val="1"/>
      <w:sz w:val="64"/>
      <w:szCs w:val="64"/>
    </w:rPr>
  </w:style>
  <w:style w:type="paragraph" w:customStyle="1" w:styleId="2LTGliederung2">
    <w:name w:val="?????????2~LT~Gliederung 2"/>
    <w:basedOn w:val="2LTGliederung1"/>
    <w:uiPriority w:val="99"/>
    <w:rsid w:val="00DC340E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D3875"/>
    <w:rPr>
      <w:b/>
      <w:bCs/>
      <w:sz w:val="20"/>
      <w:szCs w:val="20"/>
    </w:rPr>
  </w:style>
  <w:style w:type="paragraph" w:customStyle="1" w:styleId="1LTTitel">
    <w:name w:val="?????????1~LT~Titel"/>
    <w:uiPriority w:val="99"/>
    <w:rsid w:val="00603A98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223" w:lineRule="auto"/>
      <w:jc w:val="center"/>
    </w:pPr>
    <w:rPr>
      <w:rFonts w:ascii="MS Gothic" w:eastAsia="MS Gothic" w:hAnsi="Arial" w:cs="MS Gothic"/>
      <w:color w:val="000000"/>
      <w:kern w:val="1"/>
      <w:sz w:val="88"/>
      <w:szCs w:val="88"/>
    </w:rPr>
  </w:style>
  <w:style w:type="table" w:styleId="TableGrid">
    <w:name w:val="Table Grid"/>
    <w:basedOn w:val="TableNormal"/>
    <w:uiPriority w:val="59"/>
    <w:rsid w:val="00603A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603A98"/>
    <w:pPr>
      <w:suppressAutoHyphens w:val="0"/>
      <w:spacing w:before="100" w:beforeAutospacing="1" w:after="100" w:afterAutospacing="1"/>
    </w:pPr>
    <w:rPr>
      <w:b/>
      <w:bCs/>
      <w:sz w:val="22"/>
      <w:szCs w:val="22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A152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52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A15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52A"/>
    <w:rPr>
      <w:sz w:val="24"/>
      <w:szCs w:val="24"/>
      <w:lang w:eastAsia="ar-SA"/>
    </w:rPr>
  </w:style>
  <w:style w:type="paragraph" w:customStyle="1" w:styleId="a1">
    <w:name w:val="???????"/>
    <w:rsid w:val="006A5D4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223" w:lineRule="auto"/>
    </w:pPr>
    <w:rPr>
      <w:rFonts w:ascii="MS Gothic" w:eastAsia="MS Gothic" w:hAnsi="Arial" w:cs="MS Gothic"/>
      <w:color w:val="000000"/>
      <w:sz w:val="36"/>
      <w:szCs w:val="36"/>
    </w:rPr>
  </w:style>
  <w:style w:type="paragraph" w:customStyle="1" w:styleId="2LTGliederung3">
    <w:name w:val="?????????2~LT~Gliederung 3"/>
    <w:basedOn w:val="2LTGliederung2"/>
    <w:uiPriority w:val="99"/>
    <w:rsid w:val="00D869EA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3"/>
    <w:rPr>
      <w:rFonts w:ascii="Tahoma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9A5EAF"/>
  </w:style>
  <w:style w:type="character" w:customStyle="1" w:styleId="apple-converted-space">
    <w:name w:val="apple-converted-space"/>
    <w:basedOn w:val="DefaultParagraphFont"/>
    <w:rsid w:val="009A5EAF"/>
  </w:style>
  <w:style w:type="character" w:styleId="CommentReference">
    <w:name w:val="annotation reference"/>
    <w:basedOn w:val="DefaultParagraphFont"/>
    <w:uiPriority w:val="99"/>
    <w:semiHidden/>
    <w:unhideWhenUsed/>
    <w:rsid w:val="00261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AA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AA3"/>
    <w:rPr>
      <w:b/>
      <w:bCs/>
    </w:rPr>
  </w:style>
  <w:style w:type="paragraph" w:styleId="Revision">
    <w:name w:val="Revision"/>
    <w:hidden/>
    <w:uiPriority w:val="99"/>
    <w:semiHidden/>
    <w:rsid w:val="00261AA3"/>
    <w:rPr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29F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29FE"/>
    <w:rPr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1F29F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6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Вое02</b:Tag>
    <b:SourceType>Book</b:SourceType>
    <b:Guid>{6568AADE-914C-43C4-AAA0-59F51D1CBDAC}</b:Guid>
    <b:LCID>1049</b:LCID>
    <b:Author>
      <b:Author>
        <b:NameList>
          <b:Person>
            <b:Last>Воеводин</b:Last>
            <b:First>В.</b:First>
            <b:Middle>В.</b:Middle>
          </b:Person>
          <b:Person>
            <b:Last>Воеводин</b:Last>
            <b:First>Вл.</b:First>
            <b:Middle>В.</b:Middle>
          </b:Person>
        </b:NameList>
      </b:Author>
    </b:Author>
    <b:Title>Параллельные вычисления</b:Title>
    <b:Year>2002</b:Year>
    <b:City>СПб</b:City>
    <b:Publisher>БХВ-Петербург</b:Publisher>
    <b:RefOrder>1</b:RefOrder>
  </b:Source>
</b:Sources>
</file>

<file path=customXml/itemProps1.xml><?xml version="1.0" encoding="utf-8"?>
<ds:datastoreItem xmlns:ds="http://schemas.openxmlformats.org/officeDocument/2006/customXml" ds:itemID="{6EBC712D-18B1-4171-9F91-9888963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6394</TotalTime>
  <Pages>8</Pages>
  <Words>3897</Words>
  <Characters>22215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5</vt:lpstr>
      <vt:lpstr>5</vt:lpstr>
    </vt:vector>
  </TitlesOfParts>
  <Company/>
  <LinksUpToDate>false</LinksUpToDate>
  <CharactersWithSpaces>26060</CharactersWithSpaces>
  <SharedDoc>false</SharedDoc>
  <HLinks>
    <vt:vector size="30" baseType="variant">
      <vt:variant>
        <vt:i4>5898309</vt:i4>
      </vt:variant>
      <vt:variant>
        <vt:i4>87</vt:i4>
      </vt:variant>
      <vt:variant>
        <vt:i4>0</vt:i4>
      </vt:variant>
      <vt:variant>
        <vt:i4>5</vt:i4>
      </vt:variant>
      <vt:variant>
        <vt:lpwstr>http://www.maxkir.com/sd/languageWorkbenches.html</vt:lpwstr>
      </vt:variant>
      <vt:variant>
        <vt:lpwstr/>
      </vt:variant>
      <vt:variant>
        <vt:i4>6881330</vt:i4>
      </vt:variant>
      <vt:variant>
        <vt:i4>84</vt:i4>
      </vt:variant>
      <vt:variant>
        <vt:i4>0</vt:i4>
      </vt:variant>
      <vt:variant>
        <vt:i4>5</vt:i4>
      </vt:variant>
      <vt:variant>
        <vt:lpwstr>http://martinfowler.com/articles/mpsAgree.html</vt:lpwstr>
      </vt:variant>
      <vt:variant>
        <vt:lpwstr/>
      </vt:variant>
      <vt:variant>
        <vt:i4>3670076</vt:i4>
      </vt:variant>
      <vt:variant>
        <vt:i4>81</vt:i4>
      </vt:variant>
      <vt:variant>
        <vt:i4>0</vt:i4>
      </vt:variant>
      <vt:variant>
        <vt:i4>5</vt:i4>
      </vt:variant>
      <vt:variant>
        <vt:lpwstr>http://architects.dzone.com/articles/solving-problem-dsls-adoption</vt:lpwstr>
      </vt:variant>
      <vt:variant>
        <vt:lpwstr/>
      </vt:variant>
      <vt:variant>
        <vt:i4>8126510</vt:i4>
      </vt:variant>
      <vt:variant>
        <vt:i4>78</vt:i4>
      </vt:variant>
      <vt:variant>
        <vt:i4>0</vt:i4>
      </vt:variant>
      <vt:variant>
        <vt:i4>5</vt:i4>
      </vt:variant>
      <vt:variant>
        <vt:lpwstr>http://martinfowler.com/bliki/PostIntelliJ.html</vt:lpwstr>
      </vt:variant>
      <vt:variant>
        <vt:lpwstr/>
      </vt:variant>
      <vt:variant>
        <vt:i4>3670082</vt:i4>
      </vt:variant>
      <vt:variant>
        <vt:i4>75</vt:i4>
      </vt:variant>
      <vt:variant>
        <vt:i4>0</vt:i4>
      </vt:variant>
      <vt:variant>
        <vt:i4>5</vt:i4>
      </vt:variant>
      <vt:variant>
        <vt:lpwstr>http://www.upcrc.illinois.edu/documents/UPCRC_Whitepaper.pdf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mps</dc:creator>
  <cp:keywords/>
  <cp:lastModifiedBy>Maxim Mazin</cp:lastModifiedBy>
  <cp:revision>129</cp:revision>
  <cp:lastPrinted>1601-01-01T00:00:00Z</cp:lastPrinted>
  <dcterms:created xsi:type="dcterms:W3CDTF">2009-08-17T19:37:00Z</dcterms:created>
  <dcterms:modified xsi:type="dcterms:W3CDTF">2009-08-22T09:14:00Z</dcterms:modified>
</cp:coreProperties>
</file>